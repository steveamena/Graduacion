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9B33" w14:textId="77777777" w:rsidR="00AE2FCD" w:rsidRDefault="00AE2FCD" w:rsidP="00AE2FCD">
      <w:pPr>
        <w:jc w:val="center"/>
        <w:rPr>
          <w:rFonts w:ascii="Arial" w:hAnsi="Arial" w:cs="Arial"/>
          <w:b/>
          <w:sz w:val="28"/>
          <w:szCs w:val="24"/>
        </w:rPr>
      </w:pPr>
      <w:r>
        <w:rPr>
          <w:rFonts w:ascii="Arial" w:hAnsi="Arial" w:cs="Arial"/>
          <w:b/>
          <w:sz w:val="28"/>
          <w:szCs w:val="24"/>
        </w:rPr>
        <w:t>Instituto Tecnológico de Costa Rica</w:t>
      </w:r>
    </w:p>
    <w:p w14:paraId="1076A8E1" w14:textId="77777777" w:rsidR="00AE2FCD" w:rsidRDefault="00AE2FCD" w:rsidP="00AE2FCD">
      <w:pPr>
        <w:jc w:val="center"/>
        <w:rPr>
          <w:rFonts w:ascii="Arial" w:hAnsi="Arial" w:cs="Arial"/>
          <w:b/>
          <w:sz w:val="28"/>
          <w:szCs w:val="24"/>
        </w:rPr>
      </w:pPr>
    </w:p>
    <w:p w14:paraId="33397FCE" w14:textId="77777777" w:rsidR="00AE2FCD" w:rsidRDefault="00AE2FCD" w:rsidP="00AE2FCD">
      <w:pPr>
        <w:jc w:val="center"/>
        <w:rPr>
          <w:rFonts w:ascii="Arial" w:hAnsi="Arial" w:cs="Arial"/>
          <w:b/>
          <w:sz w:val="24"/>
          <w:szCs w:val="24"/>
        </w:rPr>
      </w:pPr>
      <w:r w:rsidRPr="0061370D">
        <w:rPr>
          <w:rFonts w:ascii="Arial" w:hAnsi="Arial" w:cs="Arial"/>
          <w:b/>
          <w:sz w:val="24"/>
          <w:szCs w:val="24"/>
        </w:rPr>
        <w:t xml:space="preserve">Escuela de Ingeniería </w:t>
      </w:r>
      <w:r w:rsidR="00F451AC">
        <w:rPr>
          <w:rFonts w:ascii="Arial" w:hAnsi="Arial" w:cs="Arial"/>
          <w:b/>
          <w:sz w:val="24"/>
          <w:szCs w:val="24"/>
        </w:rPr>
        <w:t>Meca</w:t>
      </w:r>
      <w:r w:rsidRPr="0061370D">
        <w:rPr>
          <w:rFonts w:ascii="Arial" w:hAnsi="Arial" w:cs="Arial"/>
          <w:b/>
          <w:sz w:val="24"/>
          <w:szCs w:val="24"/>
        </w:rPr>
        <w:t>trónica</w:t>
      </w:r>
    </w:p>
    <w:p w14:paraId="3FE8C0ED" w14:textId="77777777" w:rsidR="00AE2FCD" w:rsidRPr="0061370D" w:rsidRDefault="00AE2FCD" w:rsidP="00AE2FCD">
      <w:pPr>
        <w:jc w:val="center"/>
        <w:rPr>
          <w:rFonts w:ascii="Arial" w:hAnsi="Arial" w:cs="Arial"/>
          <w:b/>
          <w:sz w:val="24"/>
          <w:szCs w:val="24"/>
        </w:rPr>
      </w:pPr>
    </w:p>
    <w:p w14:paraId="5F3E1BB0" w14:textId="77777777" w:rsidR="00AE2FCD" w:rsidRPr="0061370D" w:rsidRDefault="00AE2FCD" w:rsidP="00AE2FCD">
      <w:pPr>
        <w:jc w:val="center"/>
        <w:rPr>
          <w:rFonts w:ascii="Arial" w:hAnsi="Arial" w:cs="Arial"/>
          <w:b/>
          <w:sz w:val="24"/>
          <w:szCs w:val="24"/>
        </w:rPr>
      </w:pPr>
      <w:r>
        <w:rPr>
          <w:rFonts w:ascii="Arial" w:hAnsi="Arial" w:cs="Arial"/>
          <w:b/>
          <w:noProof/>
          <w:sz w:val="24"/>
          <w:szCs w:val="24"/>
          <w:lang w:eastAsia="es-CR"/>
        </w:rPr>
        <w:drawing>
          <wp:inline distT="0" distB="0" distL="0" distR="0" wp14:anchorId="28B893D1" wp14:editId="4C0B91CA">
            <wp:extent cx="4061637" cy="747608"/>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TEC-ALTA-RESOLUC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3874" cy="748020"/>
                    </a:xfrm>
                    <a:prstGeom prst="rect">
                      <a:avLst/>
                    </a:prstGeom>
                  </pic:spPr>
                </pic:pic>
              </a:graphicData>
            </a:graphic>
          </wp:inline>
        </w:drawing>
      </w:r>
    </w:p>
    <w:p w14:paraId="6CB915BD" w14:textId="77777777" w:rsidR="00AE2FCD" w:rsidRPr="0061370D" w:rsidRDefault="00AE2FCD" w:rsidP="00AE2FCD">
      <w:pPr>
        <w:jc w:val="center"/>
        <w:rPr>
          <w:rFonts w:ascii="Arial" w:hAnsi="Arial" w:cs="Arial"/>
          <w:b/>
          <w:sz w:val="24"/>
          <w:szCs w:val="24"/>
        </w:rPr>
      </w:pPr>
    </w:p>
    <w:p w14:paraId="1383D598" w14:textId="77777777" w:rsidR="00AE2FCD" w:rsidRPr="0061370D" w:rsidRDefault="00AE2FCD" w:rsidP="00AE2FCD">
      <w:pPr>
        <w:jc w:val="center"/>
        <w:rPr>
          <w:rFonts w:ascii="Arial" w:hAnsi="Arial" w:cs="Arial"/>
          <w:b/>
          <w:sz w:val="24"/>
          <w:szCs w:val="24"/>
        </w:rPr>
      </w:pPr>
    </w:p>
    <w:p w14:paraId="43A5EB48" w14:textId="77777777" w:rsidR="00AE2FCD" w:rsidRPr="00511CB1" w:rsidRDefault="00F451AC" w:rsidP="00E07737">
      <w:pPr>
        <w:autoSpaceDE w:val="0"/>
        <w:autoSpaceDN w:val="0"/>
        <w:adjustRightInd w:val="0"/>
        <w:spacing w:after="0" w:line="360" w:lineRule="auto"/>
        <w:jc w:val="center"/>
        <w:rPr>
          <w:rFonts w:ascii="Arial" w:hAnsi="Arial" w:cs="Arial"/>
          <w:bCs/>
          <w:color w:val="FF0000"/>
          <w:sz w:val="24"/>
          <w:szCs w:val="24"/>
        </w:rPr>
      </w:pPr>
      <w:r w:rsidRPr="00511CB1">
        <w:rPr>
          <w:rFonts w:ascii="Arial" w:hAnsi="Arial" w:cs="Arial"/>
          <w:b/>
          <w:bCs/>
          <w:color w:val="FF0000"/>
          <w:sz w:val="24"/>
          <w:szCs w:val="24"/>
        </w:rPr>
        <w:t xml:space="preserve">Título del </w:t>
      </w:r>
      <w:commentRangeStart w:id="0"/>
      <w:r w:rsidRPr="00511CB1">
        <w:rPr>
          <w:rFonts w:ascii="Arial" w:hAnsi="Arial" w:cs="Arial"/>
          <w:b/>
          <w:bCs/>
          <w:color w:val="FF0000"/>
          <w:sz w:val="24"/>
          <w:szCs w:val="24"/>
        </w:rPr>
        <w:t>Proyecto</w:t>
      </w:r>
      <w:commentRangeEnd w:id="0"/>
      <w:r w:rsidR="00DD2DD4">
        <w:rPr>
          <w:rStyle w:val="Refdecomentario"/>
        </w:rPr>
        <w:commentReference w:id="0"/>
      </w:r>
      <w:r w:rsidR="001462ED" w:rsidRPr="00511CB1">
        <w:rPr>
          <w:rFonts w:ascii="Arial" w:hAnsi="Arial" w:cs="Arial"/>
          <w:b/>
          <w:bCs/>
          <w:color w:val="FF0000"/>
          <w:sz w:val="24"/>
          <w:szCs w:val="24"/>
        </w:rPr>
        <w:t>.</w:t>
      </w:r>
    </w:p>
    <w:p w14:paraId="4F3FF26F"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63447EE3" w14:textId="77777777" w:rsidR="00AE2FCD" w:rsidRDefault="00AE2FCD" w:rsidP="00AE2FCD">
      <w:pPr>
        <w:autoSpaceDE w:val="0"/>
        <w:autoSpaceDN w:val="0"/>
        <w:adjustRightInd w:val="0"/>
        <w:spacing w:after="0" w:line="240" w:lineRule="auto"/>
        <w:jc w:val="center"/>
        <w:rPr>
          <w:rFonts w:ascii="Arial" w:hAnsi="Arial" w:cs="Arial"/>
          <w:bCs/>
          <w:sz w:val="24"/>
          <w:szCs w:val="24"/>
        </w:rPr>
      </w:pPr>
    </w:p>
    <w:p w14:paraId="55C4C040"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781045C4"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23516D56"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05DC3CE9" w14:textId="77777777" w:rsidR="00AE2FCD" w:rsidRPr="0061370D" w:rsidRDefault="00AE2FCD" w:rsidP="00AE2FCD">
      <w:pPr>
        <w:autoSpaceDE w:val="0"/>
        <w:autoSpaceDN w:val="0"/>
        <w:adjustRightInd w:val="0"/>
        <w:spacing w:after="0" w:line="360" w:lineRule="auto"/>
        <w:jc w:val="center"/>
        <w:rPr>
          <w:rFonts w:ascii="Arial" w:hAnsi="Arial" w:cs="Arial"/>
          <w:b/>
          <w:bCs/>
          <w:sz w:val="24"/>
          <w:szCs w:val="24"/>
        </w:rPr>
      </w:pPr>
      <w:r w:rsidRPr="0061370D">
        <w:rPr>
          <w:rFonts w:ascii="Arial" w:hAnsi="Arial" w:cs="Arial"/>
          <w:b/>
          <w:bCs/>
          <w:sz w:val="24"/>
          <w:szCs w:val="24"/>
        </w:rPr>
        <w:t xml:space="preserve">Anteproyecto de graduación para optar por el título de Ingeniero en </w:t>
      </w:r>
      <w:r w:rsidR="00F451AC">
        <w:rPr>
          <w:rFonts w:ascii="Arial" w:hAnsi="Arial" w:cs="Arial"/>
          <w:b/>
          <w:bCs/>
          <w:sz w:val="24"/>
          <w:szCs w:val="24"/>
        </w:rPr>
        <w:t>Mecatró</w:t>
      </w:r>
      <w:r w:rsidRPr="0061370D">
        <w:rPr>
          <w:rFonts w:ascii="Arial" w:hAnsi="Arial" w:cs="Arial"/>
          <w:b/>
          <w:bCs/>
          <w:sz w:val="24"/>
          <w:szCs w:val="24"/>
        </w:rPr>
        <w:t>nica con el grado académico de Licenciatura</w:t>
      </w:r>
    </w:p>
    <w:p w14:paraId="6D1960C0"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1A1A91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31E10DF5"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1E13CBC" w14:textId="77777777" w:rsidR="00AE2FCD" w:rsidRPr="0061370D" w:rsidRDefault="00AE2FCD" w:rsidP="008E6513">
      <w:pPr>
        <w:autoSpaceDE w:val="0"/>
        <w:autoSpaceDN w:val="0"/>
        <w:adjustRightInd w:val="0"/>
        <w:spacing w:after="0" w:line="240" w:lineRule="auto"/>
        <w:rPr>
          <w:rFonts w:ascii="Arial" w:hAnsi="Arial" w:cs="Arial"/>
          <w:b/>
          <w:bCs/>
          <w:sz w:val="24"/>
          <w:szCs w:val="24"/>
        </w:rPr>
      </w:pPr>
    </w:p>
    <w:p w14:paraId="58E3B746"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32FAD8C0" w14:textId="77777777" w:rsidR="00AE2FCD"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Steve Alberto Mena Navarro</w:t>
      </w:r>
    </w:p>
    <w:p w14:paraId="5C5A1783" w14:textId="77777777" w:rsidR="00AE2FCD" w:rsidRPr="00511CB1" w:rsidRDefault="00AE2FCD" w:rsidP="00AE2FCD">
      <w:pPr>
        <w:autoSpaceDE w:val="0"/>
        <w:autoSpaceDN w:val="0"/>
        <w:adjustRightInd w:val="0"/>
        <w:spacing w:after="0" w:line="240" w:lineRule="auto"/>
        <w:jc w:val="center"/>
        <w:rPr>
          <w:rFonts w:ascii="Arial" w:hAnsi="Arial" w:cs="Arial"/>
          <w:b/>
          <w:bCs/>
          <w:color w:val="FF0000"/>
          <w:sz w:val="24"/>
          <w:szCs w:val="24"/>
        </w:rPr>
      </w:pPr>
    </w:p>
    <w:p w14:paraId="0744EDA9" w14:textId="77777777" w:rsidR="00022D68"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2014104192</w:t>
      </w:r>
    </w:p>
    <w:p w14:paraId="7A5E238A"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886595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51E7AAF"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1D554CC4"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C6EAFB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D585912"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715DF3F5" w14:textId="77777777" w:rsidR="00AE2FCD" w:rsidRPr="0061370D" w:rsidRDefault="00AE2FCD" w:rsidP="00AE2FCD">
      <w:pPr>
        <w:autoSpaceDE w:val="0"/>
        <w:autoSpaceDN w:val="0"/>
        <w:adjustRightInd w:val="0"/>
        <w:spacing w:after="0" w:line="240" w:lineRule="auto"/>
        <w:rPr>
          <w:rFonts w:ascii="Arial" w:hAnsi="Arial" w:cs="Arial"/>
          <w:b/>
          <w:bCs/>
          <w:sz w:val="24"/>
          <w:szCs w:val="24"/>
        </w:rPr>
      </w:pPr>
    </w:p>
    <w:p w14:paraId="3C64F7EA" w14:textId="77777777" w:rsidR="006C3266" w:rsidRDefault="008C504D" w:rsidP="006C3266">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Cartago, </w:t>
      </w:r>
      <w:r w:rsidR="00E37E9E">
        <w:rPr>
          <w:rFonts w:ascii="Arial" w:hAnsi="Arial" w:cs="Arial"/>
          <w:b/>
          <w:bCs/>
          <w:color w:val="FF0000"/>
          <w:sz w:val="24"/>
          <w:szCs w:val="24"/>
        </w:rPr>
        <w:t>mayo</w:t>
      </w:r>
      <w:r w:rsidR="00F451AC">
        <w:rPr>
          <w:rFonts w:ascii="Arial" w:hAnsi="Arial" w:cs="Arial"/>
          <w:b/>
          <w:bCs/>
          <w:sz w:val="24"/>
          <w:szCs w:val="24"/>
        </w:rPr>
        <w:t xml:space="preserve"> de 2018</w:t>
      </w:r>
    </w:p>
    <w:p w14:paraId="088793DE" w14:textId="77777777" w:rsidR="00FB7CE8" w:rsidRDefault="00FB7CE8" w:rsidP="006C3266">
      <w:pPr>
        <w:autoSpaceDE w:val="0"/>
        <w:autoSpaceDN w:val="0"/>
        <w:adjustRightInd w:val="0"/>
        <w:spacing w:after="0" w:line="240" w:lineRule="auto"/>
        <w:rPr>
          <w:rFonts w:ascii="Arial" w:hAnsi="Arial" w:cs="Arial"/>
          <w:b/>
          <w:bCs/>
          <w:sz w:val="28"/>
          <w:szCs w:val="24"/>
        </w:rPr>
      </w:pPr>
    </w:p>
    <w:p w14:paraId="5440668B" w14:textId="77777777" w:rsidR="00FB7CE8" w:rsidRDefault="00FB7CE8" w:rsidP="006C3266">
      <w:pPr>
        <w:autoSpaceDE w:val="0"/>
        <w:autoSpaceDN w:val="0"/>
        <w:adjustRightInd w:val="0"/>
        <w:spacing w:after="0" w:line="240" w:lineRule="auto"/>
        <w:rPr>
          <w:lang w:val="es-ES" w:eastAsia="es-CR"/>
        </w:rPr>
      </w:pPr>
    </w:p>
    <w:p w14:paraId="45AAB37E" w14:textId="77777777" w:rsidR="00CD2ABF" w:rsidRPr="00FB7CE8" w:rsidRDefault="00CD2ABF" w:rsidP="00CD2ABF">
      <w:pPr>
        <w:pStyle w:val="Ttulo1"/>
        <w:rPr>
          <w:rFonts w:ascii="Arial" w:hAnsi="Arial" w:cs="Arial"/>
          <w:color w:val="auto"/>
        </w:rPr>
      </w:pPr>
      <w:bookmarkStart w:id="1" w:name="_Toc432944756"/>
      <w:bookmarkStart w:id="2" w:name="_Toc506756050"/>
      <w:r>
        <w:rPr>
          <w:rFonts w:ascii="Arial" w:hAnsi="Arial" w:cs="Arial"/>
          <w:color w:val="auto"/>
        </w:rPr>
        <w:lastRenderedPageBreak/>
        <w:t>Contenido</w:t>
      </w:r>
      <w:bookmarkEnd w:id="1"/>
      <w:bookmarkEnd w:id="2"/>
    </w:p>
    <w:p w14:paraId="40B4D02D" w14:textId="77777777" w:rsidR="00CD2ABF" w:rsidRDefault="00CD2ABF" w:rsidP="007B291B">
      <w:pPr>
        <w:pStyle w:val="TDC1"/>
      </w:pPr>
    </w:p>
    <w:p w14:paraId="73A31B4C" w14:textId="77777777" w:rsidR="0081750C" w:rsidRDefault="00CD2ABF">
      <w:pPr>
        <w:pStyle w:val="TDC1"/>
        <w:rPr>
          <w:rFonts w:eastAsiaTheme="minorEastAsia"/>
          <w:noProof/>
          <w:lang w:val="es-ES" w:eastAsia="es-ES"/>
        </w:rPr>
      </w:pPr>
      <w:r>
        <w:fldChar w:fldCharType="begin"/>
      </w:r>
      <w:r>
        <w:instrText xml:space="preserve"> TOC \o "1-3" \h \z \u </w:instrText>
      </w:r>
      <w:r>
        <w:fldChar w:fldCharType="separate"/>
      </w:r>
      <w:hyperlink w:anchor="_Toc506756050" w:history="1">
        <w:r w:rsidR="0081750C" w:rsidRPr="009C5E94">
          <w:rPr>
            <w:rStyle w:val="Hipervnculo"/>
            <w:rFonts w:ascii="Arial" w:hAnsi="Arial" w:cs="Arial"/>
            <w:noProof/>
          </w:rPr>
          <w:t>Contenido</w:t>
        </w:r>
        <w:r w:rsidR="0081750C">
          <w:rPr>
            <w:noProof/>
            <w:webHidden/>
          </w:rPr>
          <w:tab/>
        </w:r>
        <w:r w:rsidR="0081750C">
          <w:rPr>
            <w:noProof/>
            <w:webHidden/>
          </w:rPr>
          <w:fldChar w:fldCharType="begin"/>
        </w:r>
        <w:r w:rsidR="0081750C">
          <w:rPr>
            <w:noProof/>
            <w:webHidden/>
          </w:rPr>
          <w:instrText xml:space="preserve"> PAGEREF _Toc506756050 \h </w:instrText>
        </w:r>
        <w:r w:rsidR="0081750C">
          <w:rPr>
            <w:noProof/>
            <w:webHidden/>
          </w:rPr>
        </w:r>
        <w:r w:rsidR="0081750C">
          <w:rPr>
            <w:noProof/>
            <w:webHidden/>
          </w:rPr>
          <w:fldChar w:fldCharType="separate"/>
        </w:r>
        <w:r w:rsidR="0081750C">
          <w:rPr>
            <w:noProof/>
            <w:webHidden/>
          </w:rPr>
          <w:t>2</w:t>
        </w:r>
        <w:r w:rsidR="0081750C">
          <w:rPr>
            <w:noProof/>
            <w:webHidden/>
          </w:rPr>
          <w:fldChar w:fldCharType="end"/>
        </w:r>
      </w:hyperlink>
    </w:p>
    <w:p w14:paraId="535B215A" w14:textId="77777777" w:rsidR="0081750C" w:rsidRDefault="000F4F01">
      <w:pPr>
        <w:pStyle w:val="TDC1"/>
        <w:rPr>
          <w:rFonts w:eastAsiaTheme="minorEastAsia"/>
          <w:noProof/>
          <w:lang w:val="es-ES" w:eastAsia="es-ES"/>
        </w:rPr>
      </w:pPr>
      <w:hyperlink w:anchor="_Toc506756051" w:history="1">
        <w:r w:rsidR="0081750C" w:rsidRPr="009C5E94">
          <w:rPr>
            <w:rStyle w:val="Hipervnculo"/>
            <w:rFonts w:ascii="Arial" w:hAnsi="Arial" w:cs="Arial"/>
            <w:noProof/>
          </w:rPr>
          <w:t>Declaratoria de Autenticidad</w:t>
        </w:r>
        <w:r w:rsidR="0081750C">
          <w:rPr>
            <w:noProof/>
            <w:webHidden/>
          </w:rPr>
          <w:tab/>
        </w:r>
        <w:r w:rsidR="0081750C">
          <w:rPr>
            <w:noProof/>
            <w:webHidden/>
          </w:rPr>
          <w:fldChar w:fldCharType="begin"/>
        </w:r>
        <w:r w:rsidR="0081750C">
          <w:rPr>
            <w:noProof/>
            <w:webHidden/>
          </w:rPr>
          <w:instrText xml:space="preserve"> PAGEREF _Toc506756051 \h </w:instrText>
        </w:r>
        <w:r w:rsidR="0081750C">
          <w:rPr>
            <w:noProof/>
            <w:webHidden/>
          </w:rPr>
        </w:r>
        <w:r w:rsidR="0081750C">
          <w:rPr>
            <w:noProof/>
            <w:webHidden/>
          </w:rPr>
          <w:fldChar w:fldCharType="separate"/>
        </w:r>
        <w:r w:rsidR="0081750C">
          <w:rPr>
            <w:noProof/>
            <w:webHidden/>
          </w:rPr>
          <w:t>3</w:t>
        </w:r>
        <w:r w:rsidR="0081750C">
          <w:rPr>
            <w:noProof/>
            <w:webHidden/>
          </w:rPr>
          <w:fldChar w:fldCharType="end"/>
        </w:r>
      </w:hyperlink>
    </w:p>
    <w:p w14:paraId="6A1B6584" w14:textId="77777777" w:rsidR="0081750C" w:rsidRDefault="000F4F01">
      <w:pPr>
        <w:pStyle w:val="TDC1"/>
        <w:rPr>
          <w:rFonts w:eastAsiaTheme="minorEastAsia"/>
          <w:noProof/>
          <w:lang w:val="es-ES" w:eastAsia="es-ES"/>
        </w:rPr>
      </w:pPr>
      <w:hyperlink w:anchor="_Toc506756052" w:history="1">
        <w:r w:rsidR="0081750C" w:rsidRPr="009C5E94">
          <w:rPr>
            <w:rStyle w:val="Hipervnculo"/>
            <w:rFonts w:ascii="Arial" w:hAnsi="Arial" w:cs="Arial"/>
            <w:noProof/>
          </w:rPr>
          <w:t>Entorno del proyecto</w:t>
        </w:r>
        <w:r w:rsidR="0081750C">
          <w:rPr>
            <w:noProof/>
            <w:webHidden/>
          </w:rPr>
          <w:tab/>
        </w:r>
        <w:r w:rsidR="0081750C">
          <w:rPr>
            <w:noProof/>
            <w:webHidden/>
          </w:rPr>
          <w:fldChar w:fldCharType="begin"/>
        </w:r>
        <w:r w:rsidR="0081750C">
          <w:rPr>
            <w:noProof/>
            <w:webHidden/>
          </w:rPr>
          <w:instrText xml:space="preserve"> PAGEREF _Toc506756052 \h </w:instrText>
        </w:r>
        <w:r w:rsidR="0081750C">
          <w:rPr>
            <w:noProof/>
            <w:webHidden/>
          </w:rPr>
        </w:r>
        <w:r w:rsidR="0081750C">
          <w:rPr>
            <w:noProof/>
            <w:webHidden/>
          </w:rPr>
          <w:fldChar w:fldCharType="separate"/>
        </w:r>
        <w:r w:rsidR="0081750C">
          <w:rPr>
            <w:noProof/>
            <w:webHidden/>
          </w:rPr>
          <w:t>4</w:t>
        </w:r>
        <w:r w:rsidR="0081750C">
          <w:rPr>
            <w:noProof/>
            <w:webHidden/>
          </w:rPr>
          <w:fldChar w:fldCharType="end"/>
        </w:r>
      </w:hyperlink>
    </w:p>
    <w:p w14:paraId="38126167" w14:textId="77777777" w:rsidR="0081750C" w:rsidRDefault="000F4F01">
      <w:pPr>
        <w:pStyle w:val="TDC1"/>
        <w:rPr>
          <w:rFonts w:eastAsiaTheme="minorEastAsia"/>
          <w:noProof/>
          <w:lang w:val="es-ES" w:eastAsia="es-ES"/>
        </w:rPr>
      </w:pPr>
      <w:hyperlink w:anchor="_Toc506756053" w:history="1">
        <w:r w:rsidR="0081750C" w:rsidRPr="009C5E94">
          <w:rPr>
            <w:rStyle w:val="Hipervnculo"/>
            <w:rFonts w:ascii="Arial" w:hAnsi="Arial" w:cs="Arial"/>
            <w:noProof/>
          </w:rPr>
          <w:t>Definición del problema</w:t>
        </w:r>
        <w:r w:rsidR="0081750C">
          <w:rPr>
            <w:noProof/>
            <w:webHidden/>
          </w:rPr>
          <w:tab/>
        </w:r>
        <w:r w:rsidR="0081750C">
          <w:rPr>
            <w:noProof/>
            <w:webHidden/>
          </w:rPr>
          <w:fldChar w:fldCharType="begin"/>
        </w:r>
        <w:r w:rsidR="0081750C">
          <w:rPr>
            <w:noProof/>
            <w:webHidden/>
          </w:rPr>
          <w:instrText xml:space="preserve"> PAGEREF _Toc506756053 \h </w:instrText>
        </w:r>
        <w:r w:rsidR="0081750C">
          <w:rPr>
            <w:noProof/>
            <w:webHidden/>
          </w:rPr>
        </w:r>
        <w:r w:rsidR="0081750C">
          <w:rPr>
            <w:noProof/>
            <w:webHidden/>
          </w:rPr>
          <w:fldChar w:fldCharType="separate"/>
        </w:r>
        <w:r w:rsidR="0081750C">
          <w:rPr>
            <w:noProof/>
            <w:webHidden/>
          </w:rPr>
          <w:t>5</w:t>
        </w:r>
        <w:r w:rsidR="0081750C">
          <w:rPr>
            <w:noProof/>
            <w:webHidden/>
          </w:rPr>
          <w:fldChar w:fldCharType="end"/>
        </w:r>
      </w:hyperlink>
    </w:p>
    <w:p w14:paraId="342F8E33" w14:textId="77777777" w:rsidR="0081750C" w:rsidRDefault="000F4F01">
      <w:pPr>
        <w:pStyle w:val="TDC2"/>
        <w:tabs>
          <w:tab w:val="right" w:leader="dot" w:pos="8828"/>
        </w:tabs>
        <w:rPr>
          <w:rFonts w:eastAsiaTheme="minorEastAsia"/>
          <w:noProof/>
          <w:lang w:val="es-ES" w:eastAsia="es-ES"/>
        </w:rPr>
      </w:pPr>
      <w:hyperlink w:anchor="_Toc506756054" w:history="1">
        <w:r w:rsidR="0081750C" w:rsidRPr="009C5E94">
          <w:rPr>
            <w:rStyle w:val="Hipervnculo"/>
            <w:rFonts w:ascii="Arial" w:hAnsi="Arial" w:cs="Arial"/>
            <w:i/>
            <w:noProof/>
          </w:rPr>
          <w:t>Generalidades</w:t>
        </w:r>
        <w:r w:rsidR="0081750C">
          <w:rPr>
            <w:noProof/>
            <w:webHidden/>
          </w:rPr>
          <w:tab/>
        </w:r>
        <w:r w:rsidR="0081750C">
          <w:rPr>
            <w:noProof/>
            <w:webHidden/>
          </w:rPr>
          <w:fldChar w:fldCharType="begin"/>
        </w:r>
        <w:r w:rsidR="0081750C">
          <w:rPr>
            <w:noProof/>
            <w:webHidden/>
          </w:rPr>
          <w:instrText xml:space="preserve"> PAGEREF _Toc506756054 \h </w:instrText>
        </w:r>
        <w:r w:rsidR="0081750C">
          <w:rPr>
            <w:noProof/>
            <w:webHidden/>
          </w:rPr>
        </w:r>
        <w:r w:rsidR="0081750C">
          <w:rPr>
            <w:noProof/>
            <w:webHidden/>
          </w:rPr>
          <w:fldChar w:fldCharType="separate"/>
        </w:r>
        <w:r w:rsidR="0081750C">
          <w:rPr>
            <w:noProof/>
            <w:webHidden/>
          </w:rPr>
          <w:t>5</w:t>
        </w:r>
        <w:r w:rsidR="0081750C">
          <w:rPr>
            <w:noProof/>
            <w:webHidden/>
          </w:rPr>
          <w:fldChar w:fldCharType="end"/>
        </w:r>
      </w:hyperlink>
    </w:p>
    <w:p w14:paraId="1F6F15F1" w14:textId="77777777" w:rsidR="0081750C" w:rsidRDefault="000F4F01">
      <w:pPr>
        <w:pStyle w:val="TDC2"/>
        <w:tabs>
          <w:tab w:val="right" w:leader="dot" w:pos="8828"/>
        </w:tabs>
        <w:rPr>
          <w:rFonts w:eastAsiaTheme="minorEastAsia"/>
          <w:noProof/>
          <w:lang w:val="es-ES" w:eastAsia="es-ES"/>
        </w:rPr>
      </w:pPr>
      <w:hyperlink w:anchor="_Toc506756055" w:history="1">
        <w:r w:rsidR="0081750C" w:rsidRPr="009C5E94">
          <w:rPr>
            <w:rStyle w:val="Hipervnculo"/>
            <w:rFonts w:ascii="Arial" w:hAnsi="Arial" w:cs="Arial"/>
            <w:i/>
            <w:noProof/>
          </w:rPr>
          <w:t>Síntesis del problema</w:t>
        </w:r>
        <w:r w:rsidR="0081750C">
          <w:rPr>
            <w:noProof/>
            <w:webHidden/>
          </w:rPr>
          <w:tab/>
        </w:r>
        <w:r w:rsidR="0081750C">
          <w:rPr>
            <w:noProof/>
            <w:webHidden/>
          </w:rPr>
          <w:fldChar w:fldCharType="begin"/>
        </w:r>
        <w:r w:rsidR="0081750C">
          <w:rPr>
            <w:noProof/>
            <w:webHidden/>
          </w:rPr>
          <w:instrText xml:space="preserve"> PAGEREF _Toc506756055 \h </w:instrText>
        </w:r>
        <w:r w:rsidR="0081750C">
          <w:rPr>
            <w:noProof/>
            <w:webHidden/>
          </w:rPr>
        </w:r>
        <w:r w:rsidR="0081750C">
          <w:rPr>
            <w:noProof/>
            <w:webHidden/>
          </w:rPr>
          <w:fldChar w:fldCharType="separate"/>
        </w:r>
        <w:r w:rsidR="0081750C">
          <w:rPr>
            <w:noProof/>
            <w:webHidden/>
          </w:rPr>
          <w:t>6</w:t>
        </w:r>
        <w:r w:rsidR="0081750C">
          <w:rPr>
            <w:noProof/>
            <w:webHidden/>
          </w:rPr>
          <w:fldChar w:fldCharType="end"/>
        </w:r>
      </w:hyperlink>
    </w:p>
    <w:p w14:paraId="03A9891C" w14:textId="77777777" w:rsidR="0081750C" w:rsidRDefault="000F4F01">
      <w:pPr>
        <w:pStyle w:val="TDC1"/>
        <w:rPr>
          <w:rFonts w:eastAsiaTheme="minorEastAsia"/>
          <w:noProof/>
          <w:lang w:val="es-ES" w:eastAsia="es-ES"/>
        </w:rPr>
      </w:pPr>
      <w:hyperlink w:anchor="_Toc506756056" w:history="1">
        <w:r w:rsidR="0081750C" w:rsidRPr="009C5E94">
          <w:rPr>
            <w:rStyle w:val="Hipervnculo"/>
            <w:rFonts w:ascii="Arial" w:hAnsi="Arial" w:cs="Arial"/>
            <w:noProof/>
          </w:rPr>
          <w:t>Enfoque de la solución</w:t>
        </w:r>
        <w:r w:rsidR="0081750C">
          <w:rPr>
            <w:noProof/>
            <w:webHidden/>
          </w:rPr>
          <w:tab/>
        </w:r>
        <w:r w:rsidR="0081750C">
          <w:rPr>
            <w:noProof/>
            <w:webHidden/>
          </w:rPr>
          <w:fldChar w:fldCharType="begin"/>
        </w:r>
        <w:r w:rsidR="0081750C">
          <w:rPr>
            <w:noProof/>
            <w:webHidden/>
          </w:rPr>
          <w:instrText xml:space="preserve"> PAGEREF _Toc506756056 \h </w:instrText>
        </w:r>
        <w:r w:rsidR="0081750C">
          <w:rPr>
            <w:noProof/>
            <w:webHidden/>
          </w:rPr>
        </w:r>
        <w:r w:rsidR="0081750C">
          <w:rPr>
            <w:noProof/>
            <w:webHidden/>
          </w:rPr>
          <w:fldChar w:fldCharType="separate"/>
        </w:r>
        <w:r w:rsidR="0081750C">
          <w:rPr>
            <w:noProof/>
            <w:webHidden/>
          </w:rPr>
          <w:t>7</w:t>
        </w:r>
        <w:r w:rsidR="0081750C">
          <w:rPr>
            <w:noProof/>
            <w:webHidden/>
          </w:rPr>
          <w:fldChar w:fldCharType="end"/>
        </w:r>
      </w:hyperlink>
    </w:p>
    <w:p w14:paraId="19FDA063" w14:textId="77777777" w:rsidR="0081750C" w:rsidRDefault="000F4F01">
      <w:pPr>
        <w:pStyle w:val="TDC1"/>
        <w:rPr>
          <w:rFonts w:eastAsiaTheme="minorEastAsia"/>
          <w:noProof/>
          <w:lang w:val="es-ES" w:eastAsia="es-ES"/>
        </w:rPr>
      </w:pPr>
      <w:hyperlink w:anchor="_Toc506756057" w:history="1">
        <w:r w:rsidR="0081750C" w:rsidRPr="009C5E94">
          <w:rPr>
            <w:rStyle w:val="Hipervnculo"/>
            <w:rFonts w:ascii="Arial" w:hAnsi="Arial" w:cs="Arial"/>
            <w:noProof/>
          </w:rPr>
          <w:t>Objetivo General</w:t>
        </w:r>
        <w:r w:rsidR="0081750C">
          <w:rPr>
            <w:noProof/>
            <w:webHidden/>
          </w:rPr>
          <w:tab/>
        </w:r>
        <w:r w:rsidR="0081750C">
          <w:rPr>
            <w:noProof/>
            <w:webHidden/>
          </w:rPr>
          <w:fldChar w:fldCharType="begin"/>
        </w:r>
        <w:r w:rsidR="0081750C">
          <w:rPr>
            <w:noProof/>
            <w:webHidden/>
          </w:rPr>
          <w:instrText xml:space="preserve"> PAGEREF _Toc506756057 \h </w:instrText>
        </w:r>
        <w:r w:rsidR="0081750C">
          <w:rPr>
            <w:noProof/>
            <w:webHidden/>
          </w:rPr>
        </w:r>
        <w:r w:rsidR="0081750C">
          <w:rPr>
            <w:noProof/>
            <w:webHidden/>
          </w:rPr>
          <w:fldChar w:fldCharType="separate"/>
        </w:r>
        <w:r w:rsidR="0081750C">
          <w:rPr>
            <w:noProof/>
            <w:webHidden/>
          </w:rPr>
          <w:t>8</w:t>
        </w:r>
        <w:r w:rsidR="0081750C">
          <w:rPr>
            <w:noProof/>
            <w:webHidden/>
          </w:rPr>
          <w:fldChar w:fldCharType="end"/>
        </w:r>
      </w:hyperlink>
    </w:p>
    <w:p w14:paraId="31FEA5B2" w14:textId="77777777" w:rsidR="0081750C" w:rsidRDefault="000F4F01">
      <w:pPr>
        <w:pStyle w:val="TDC1"/>
        <w:rPr>
          <w:rFonts w:eastAsiaTheme="minorEastAsia"/>
          <w:noProof/>
          <w:lang w:val="es-ES" w:eastAsia="es-ES"/>
        </w:rPr>
      </w:pPr>
      <w:hyperlink w:anchor="_Toc506756058" w:history="1">
        <w:r w:rsidR="0081750C" w:rsidRPr="009C5E94">
          <w:rPr>
            <w:rStyle w:val="Hipervnculo"/>
            <w:rFonts w:ascii="Arial" w:hAnsi="Arial" w:cs="Arial"/>
            <w:noProof/>
          </w:rPr>
          <w:t>Objetivos Específicos</w:t>
        </w:r>
        <w:r w:rsidR="0081750C">
          <w:rPr>
            <w:noProof/>
            <w:webHidden/>
          </w:rPr>
          <w:tab/>
        </w:r>
        <w:r w:rsidR="0081750C">
          <w:rPr>
            <w:noProof/>
            <w:webHidden/>
          </w:rPr>
          <w:fldChar w:fldCharType="begin"/>
        </w:r>
        <w:r w:rsidR="0081750C">
          <w:rPr>
            <w:noProof/>
            <w:webHidden/>
          </w:rPr>
          <w:instrText xml:space="preserve"> PAGEREF _Toc506756058 \h </w:instrText>
        </w:r>
        <w:r w:rsidR="0081750C">
          <w:rPr>
            <w:noProof/>
            <w:webHidden/>
          </w:rPr>
        </w:r>
        <w:r w:rsidR="0081750C">
          <w:rPr>
            <w:noProof/>
            <w:webHidden/>
          </w:rPr>
          <w:fldChar w:fldCharType="separate"/>
        </w:r>
        <w:r w:rsidR="0081750C">
          <w:rPr>
            <w:noProof/>
            <w:webHidden/>
          </w:rPr>
          <w:t>8</w:t>
        </w:r>
        <w:r w:rsidR="0081750C">
          <w:rPr>
            <w:noProof/>
            <w:webHidden/>
          </w:rPr>
          <w:fldChar w:fldCharType="end"/>
        </w:r>
      </w:hyperlink>
    </w:p>
    <w:p w14:paraId="11276C31" w14:textId="77777777" w:rsidR="0081750C" w:rsidRDefault="000F4F01">
      <w:pPr>
        <w:pStyle w:val="TDC1"/>
        <w:rPr>
          <w:rFonts w:eastAsiaTheme="minorEastAsia"/>
          <w:noProof/>
          <w:lang w:val="es-ES" w:eastAsia="es-ES"/>
        </w:rPr>
      </w:pPr>
      <w:hyperlink w:anchor="_Toc506756059" w:history="1">
        <w:r w:rsidR="0081750C" w:rsidRPr="009C5E94">
          <w:rPr>
            <w:rStyle w:val="Hipervnculo"/>
            <w:rFonts w:ascii="Arial" w:hAnsi="Arial" w:cs="Arial"/>
            <w:noProof/>
          </w:rPr>
          <w:t>Procedimientos para la ejecución del proyecto</w:t>
        </w:r>
        <w:r w:rsidR="0081750C">
          <w:rPr>
            <w:noProof/>
            <w:webHidden/>
          </w:rPr>
          <w:tab/>
        </w:r>
        <w:r w:rsidR="0081750C">
          <w:rPr>
            <w:noProof/>
            <w:webHidden/>
          </w:rPr>
          <w:fldChar w:fldCharType="begin"/>
        </w:r>
        <w:r w:rsidR="0081750C">
          <w:rPr>
            <w:noProof/>
            <w:webHidden/>
          </w:rPr>
          <w:instrText xml:space="preserve"> PAGEREF _Toc506756059 \h </w:instrText>
        </w:r>
        <w:r w:rsidR="0081750C">
          <w:rPr>
            <w:noProof/>
            <w:webHidden/>
          </w:rPr>
        </w:r>
        <w:r w:rsidR="0081750C">
          <w:rPr>
            <w:noProof/>
            <w:webHidden/>
          </w:rPr>
          <w:fldChar w:fldCharType="separate"/>
        </w:r>
        <w:r w:rsidR="0081750C">
          <w:rPr>
            <w:noProof/>
            <w:webHidden/>
          </w:rPr>
          <w:t>10</w:t>
        </w:r>
        <w:r w:rsidR="0081750C">
          <w:rPr>
            <w:noProof/>
            <w:webHidden/>
          </w:rPr>
          <w:fldChar w:fldCharType="end"/>
        </w:r>
      </w:hyperlink>
    </w:p>
    <w:p w14:paraId="306E5511" w14:textId="77777777" w:rsidR="0081750C" w:rsidRDefault="000F4F01">
      <w:pPr>
        <w:pStyle w:val="TDC1"/>
        <w:rPr>
          <w:rFonts w:eastAsiaTheme="minorEastAsia"/>
          <w:noProof/>
          <w:lang w:val="es-ES" w:eastAsia="es-ES"/>
        </w:rPr>
      </w:pPr>
      <w:hyperlink w:anchor="_Toc506756060" w:history="1">
        <w:r w:rsidR="0081750C" w:rsidRPr="009C5E94">
          <w:rPr>
            <w:rStyle w:val="Hipervnculo"/>
            <w:rFonts w:ascii="Arial" w:hAnsi="Arial" w:cs="Arial"/>
            <w:noProof/>
          </w:rPr>
          <w:t>Cronograma</w:t>
        </w:r>
        <w:r w:rsidR="0081750C">
          <w:rPr>
            <w:noProof/>
            <w:webHidden/>
          </w:rPr>
          <w:tab/>
        </w:r>
        <w:r w:rsidR="0081750C">
          <w:rPr>
            <w:noProof/>
            <w:webHidden/>
          </w:rPr>
          <w:fldChar w:fldCharType="begin"/>
        </w:r>
        <w:r w:rsidR="0081750C">
          <w:rPr>
            <w:noProof/>
            <w:webHidden/>
          </w:rPr>
          <w:instrText xml:space="preserve"> PAGEREF _Toc506756060 \h </w:instrText>
        </w:r>
        <w:r w:rsidR="0081750C">
          <w:rPr>
            <w:noProof/>
            <w:webHidden/>
          </w:rPr>
        </w:r>
        <w:r w:rsidR="0081750C">
          <w:rPr>
            <w:noProof/>
            <w:webHidden/>
          </w:rPr>
          <w:fldChar w:fldCharType="separate"/>
        </w:r>
        <w:r w:rsidR="0081750C">
          <w:rPr>
            <w:noProof/>
            <w:webHidden/>
          </w:rPr>
          <w:t>12</w:t>
        </w:r>
        <w:r w:rsidR="0081750C">
          <w:rPr>
            <w:noProof/>
            <w:webHidden/>
          </w:rPr>
          <w:fldChar w:fldCharType="end"/>
        </w:r>
      </w:hyperlink>
    </w:p>
    <w:p w14:paraId="13C228AC" w14:textId="77777777" w:rsidR="0081750C" w:rsidRDefault="000F4F01">
      <w:pPr>
        <w:pStyle w:val="TDC2"/>
        <w:tabs>
          <w:tab w:val="right" w:leader="dot" w:pos="8828"/>
        </w:tabs>
        <w:rPr>
          <w:rFonts w:eastAsiaTheme="minorEastAsia"/>
          <w:noProof/>
          <w:lang w:val="es-ES" w:eastAsia="es-ES"/>
        </w:rPr>
      </w:pPr>
      <w:hyperlink w:anchor="_Toc506756061" w:history="1">
        <w:r w:rsidR="0081750C" w:rsidRPr="009C5E94">
          <w:rPr>
            <w:rStyle w:val="Hipervnculo"/>
            <w:rFonts w:ascii="Arial" w:hAnsi="Arial" w:cs="Arial"/>
            <w:i/>
            <w:noProof/>
          </w:rPr>
          <w:t>Lista de actividades</w:t>
        </w:r>
        <w:r w:rsidR="0081750C">
          <w:rPr>
            <w:noProof/>
            <w:webHidden/>
          </w:rPr>
          <w:tab/>
        </w:r>
        <w:r w:rsidR="0081750C">
          <w:rPr>
            <w:noProof/>
            <w:webHidden/>
          </w:rPr>
          <w:fldChar w:fldCharType="begin"/>
        </w:r>
        <w:r w:rsidR="0081750C">
          <w:rPr>
            <w:noProof/>
            <w:webHidden/>
          </w:rPr>
          <w:instrText xml:space="preserve"> PAGEREF _Toc506756061 \h </w:instrText>
        </w:r>
        <w:r w:rsidR="0081750C">
          <w:rPr>
            <w:noProof/>
            <w:webHidden/>
          </w:rPr>
        </w:r>
        <w:r w:rsidR="0081750C">
          <w:rPr>
            <w:noProof/>
            <w:webHidden/>
          </w:rPr>
          <w:fldChar w:fldCharType="separate"/>
        </w:r>
        <w:r w:rsidR="0081750C">
          <w:rPr>
            <w:noProof/>
            <w:webHidden/>
          </w:rPr>
          <w:t>12</w:t>
        </w:r>
        <w:r w:rsidR="0081750C">
          <w:rPr>
            <w:noProof/>
            <w:webHidden/>
          </w:rPr>
          <w:fldChar w:fldCharType="end"/>
        </w:r>
      </w:hyperlink>
    </w:p>
    <w:p w14:paraId="1A9F0A81" w14:textId="77777777" w:rsidR="0081750C" w:rsidRDefault="000F4F01">
      <w:pPr>
        <w:pStyle w:val="TDC2"/>
        <w:tabs>
          <w:tab w:val="right" w:leader="dot" w:pos="8828"/>
        </w:tabs>
        <w:rPr>
          <w:rFonts w:eastAsiaTheme="minorEastAsia"/>
          <w:noProof/>
          <w:lang w:val="es-ES" w:eastAsia="es-ES"/>
        </w:rPr>
      </w:pPr>
      <w:hyperlink w:anchor="_Toc506756062" w:history="1">
        <w:r w:rsidR="0081750C" w:rsidRPr="009C5E94">
          <w:rPr>
            <w:rStyle w:val="Hipervnculo"/>
            <w:rFonts w:ascii="Arial" w:hAnsi="Arial" w:cs="Arial"/>
            <w:i/>
            <w:noProof/>
          </w:rPr>
          <w:t>Diagrama de Gantt</w:t>
        </w:r>
        <w:r w:rsidR="0081750C">
          <w:rPr>
            <w:noProof/>
            <w:webHidden/>
          </w:rPr>
          <w:tab/>
        </w:r>
        <w:r w:rsidR="0081750C">
          <w:rPr>
            <w:noProof/>
            <w:webHidden/>
          </w:rPr>
          <w:fldChar w:fldCharType="begin"/>
        </w:r>
        <w:r w:rsidR="0081750C">
          <w:rPr>
            <w:noProof/>
            <w:webHidden/>
          </w:rPr>
          <w:instrText xml:space="preserve"> PAGEREF _Toc506756062 \h </w:instrText>
        </w:r>
        <w:r w:rsidR="0081750C">
          <w:rPr>
            <w:noProof/>
            <w:webHidden/>
          </w:rPr>
        </w:r>
        <w:r w:rsidR="0081750C">
          <w:rPr>
            <w:noProof/>
            <w:webHidden/>
          </w:rPr>
          <w:fldChar w:fldCharType="separate"/>
        </w:r>
        <w:r w:rsidR="0081750C">
          <w:rPr>
            <w:noProof/>
            <w:webHidden/>
          </w:rPr>
          <w:t>12</w:t>
        </w:r>
        <w:r w:rsidR="0081750C">
          <w:rPr>
            <w:noProof/>
            <w:webHidden/>
          </w:rPr>
          <w:fldChar w:fldCharType="end"/>
        </w:r>
      </w:hyperlink>
    </w:p>
    <w:p w14:paraId="6262BD4B" w14:textId="77777777" w:rsidR="0081750C" w:rsidRDefault="000F4F01">
      <w:pPr>
        <w:pStyle w:val="TDC1"/>
        <w:rPr>
          <w:rFonts w:eastAsiaTheme="minorEastAsia"/>
          <w:noProof/>
          <w:lang w:val="es-ES" w:eastAsia="es-ES"/>
        </w:rPr>
      </w:pPr>
      <w:hyperlink w:anchor="_Toc506756063" w:history="1">
        <w:r w:rsidR="0081750C" w:rsidRPr="009C5E94">
          <w:rPr>
            <w:rStyle w:val="Hipervnculo"/>
            <w:rFonts w:ascii="Arial" w:hAnsi="Arial" w:cs="Arial"/>
            <w:noProof/>
          </w:rPr>
          <w:t>Uso de recursos</w:t>
        </w:r>
        <w:r w:rsidR="0081750C">
          <w:rPr>
            <w:noProof/>
            <w:webHidden/>
          </w:rPr>
          <w:tab/>
        </w:r>
        <w:r w:rsidR="0081750C">
          <w:rPr>
            <w:noProof/>
            <w:webHidden/>
          </w:rPr>
          <w:fldChar w:fldCharType="begin"/>
        </w:r>
        <w:r w:rsidR="0081750C">
          <w:rPr>
            <w:noProof/>
            <w:webHidden/>
          </w:rPr>
          <w:instrText xml:space="preserve"> PAGEREF _Toc506756063 \h </w:instrText>
        </w:r>
        <w:r w:rsidR="0081750C">
          <w:rPr>
            <w:noProof/>
            <w:webHidden/>
          </w:rPr>
        </w:r>
        <w:r w:rsidR="0081750C">
          <w:rPr>
            <w:noProof/>
            <w:webHidden/>
          </w:rPr>
          <w:fldChar w:fldCharType="separate"/>
        </w:r>
        <w:r w:rsidR="0081750C">
          <w:rPr>
            <w:noProof/>
            <w:webHidden/>
          </w:rPr>
          <w:t>13</w:t>
        </w:r>
        <w:r w:rsidR="0081750C">
          <w:rPr>
            <w:noProof/>
            <w:webHidden/>
          </w:rPr>
          <w:fldChar w:fldCharType="end"/>
        </w:r>
      </w:hyperlink>
    </w:p>
    <w:p w14:paraId="0104DC90" w14:textId="77777777" w:rsidR="0081750C" w:rsidRDefault="000F4F01">
      <w:pPr>
        <w:pStyle w:val="TDC1"/>
        <w:rPr>
          <w:rFonts w:eastAsiaTheme="minorEastAsia"/>
          <w:noProof/>
          <w:lang w:val="es-ES" w:eastAsia="es-ES"/>
        </w:rPr>
      </w:pPr>
      <w:hyperlink w:anchor="_Toc506756064" w:history="1">
        <w:r w:rsidR="0081750C" w:rsidRPr="009C5E94">
          <w:rPr>
            <w:rStyle w:val="Hipervnculo"/>
            <w:rFonts w:ascii="Arial" w:hAnsi="Arial" w:cs="Arial"/>
            <w:noProof/>
          </w:rPr>
          <w:t>Presupuesto</w:t>
        </w:r>
        <w:r w:rsidR="0081750C">
          <w:rPr>
            <w:noProof/>
            <w:webHidden/>
          </w:rPr>
          <w:tab/>
        </w:r>
        <w:r w:rsidR="0081750C">
          <w:rPr>
            <w:noProof/>
            <w:webHidden/>
          </w:rPr>
          <w:fldChar w:fldCharType="begin"/>
        </w:r>
        <w:r w:rsidR="0081750C">
          <w:rPr>
            <w:noProof/>
            <w:webHidden/>
          </w:rPr>
          <w:instrText xml:space="preserve"> PAGEREF _Toc506756064 \h </w:instrText>
        </w:r>
        <w:r w:rsidR="0081750C">
          <w:rPr>
            <w:noProof/>
            <w:webHidden/>
          </w:rPr>
        </w:r>
        <w:r w:rsidR="0081750C">
          <w:rPr>
            <w:noProof/>
            <w:webHidden/>
          </w:rPr>
          <w:fldChar w:fldCharType="separate"/>
        </w:r>
        <w:r w:rsidR="0081750C">
          <w:rPr>
            <w:noProof/>
            <w:webHidden/>
          </w:rPr>
          <w:t>14</w:t>
        </w:r>
        <w:r w:rsidR="0081750C">
          <w:rPr>
            <w:noProof/>
            <w:webHidden/>
          </w:rPr>
          <w:fldChar w:fldCharType="end"/>
        </w:r>
      </w:hyperlink>
    </w:p>
    <w:p w14:paraId="328E2C85" w14:textId="77777777" w:rsidR="0081750C" w:rsidRDefault="000F4F01">
      <w:pPr>
        <w:pStyle w:val="TDC1"/>
        <w:rPr>
          <w:rFonts w:eastAsiaTheme="minorEastAsia"/>
          <w:noProof/>
          <w:lang w:val="es-ES" w:eastAsia="es-ES"/>
        </w:rPr>
      </w:pPr>
      <w:hyperlink w:anchor="_Toc506756065" w:history="1">
        <w:r w:rsidR="0081750C" w:rsidRPr="009C5E94">
          <w:rPr>
            <w:rStyle w:val="Hipervnculo"/>
            <w:rFonts w:ascii="Arial" w:hAnsi="Arial" w:cs="Arial"/>
            <w:noProof/>
          </w:rPr>
          <w:t>Referencias</w:t>
        </w:r>
        <w:r w:rsidR="0081750C">
          <w:rPr>
            <w:noProof/>
            <w:webHidden/>
          </w:rPr>
          <w:tab/>
        </w:r>
        <w:r w:rsidR="0081750C">
          <w:rPr>
            <w:noProof/>
            <w:webHidden/>
          </w:rPr>
          <w:fldChar w:fldCharType="begin"/>
        </w:r>
        <w:r w:rsidR="0081750C">
          <w:rPr>
            <w:noProof/>
            <w:webHidden/>
          </w:rPr>
          <w:instrText xml:space="preserve"> PAGEREF _Toc506756065 \h </w:instrText>
        </w:r>
        <w:r w:rsidR="0081750C">
          <w:rPr>
            <w:noProof/>
            <w:webHidden/>
          </w:rPr>
        </w:r>
        <w:r w:rsidR="0081750C">
          <w:rPr>
            <w:noProof/>
            <w:webHidden/>
          </w:rPr>
          <w:fldChar w:fldCharType="separate"/>
        </w:r>
        <w:r w:rsidR="0081750C">
          <w:rPr>
            <w:noProof/>
            <w:webHidden/>
          </w:rPr>
          <w:t>16</w:t>
        </w:r>
        <w:r w:rsidR="0081750C">
          <w:rPr>
            <w:noProof/>
            <w:webHidden/>
          </w:rPr>
          <w:fldChar w:fldCharType="end"/>
        </w:r>
      </w:hyperlink>
    </w:p>
    <w:p w14:paraId="134ECA9A" w14:textId="77777777" w:rsidR="0081750C" w:rsidRDefault="000F4F01">
      <w:pPr>
        <w:pStyle w:val="TDC1"/>
        <w:rPr>
          <w:rFonts w:eastAsiaTheme="minorEastAsia"/>
          <w:noProof/>
          <w:lang w:val="es-ES" w:eastAsia="es-ES"/>
        </w:rPr>
      </w:pPr>
      <w:hyperlink w:anchor="_Toc506756066" w:history="1">
        <w:r w:rsidR="0081750C" w:rsidRPr="009C5E94">
          <w:rPr>
            <w:rStyle w:val="Hipervnculo"/>
            <w:rFonts w:ascii="Arial" w:hAnsi="Arial" w:cs="Arial"/>
            <w:noProof/>
          </w:rPr>
          <w:t>Anexos</w:t>
        </w:r>
        <w:r w:rsidR="0081750C">
          <w:rPr>
            <w:noProof/>
            <w:webHidden/>
          </w:rPr>
          <w:tab/>
        </w:r>
        <w:r w:rsidR="0081750C">
          <w:rPr>
            <w:noProof/>
            <w:webHidden/>
          </w:rPr>
          <w:fldChar w:fldCharType="begin"/>
        </w:r>
        <w:r w:rsidR="0081750C">
          <w:rPr>
            <w:noProof/>
            <w:webHidden/>
          </w:rPr>
          <w:instrText xml:space="preserve"> PAGEREF _Toc506756066 \h </w:instrText>
        </w:r>
        <w:r w:rsidR="0081750C">
          <w:rPr>
            <w:noProof/>
            <w:webHidden/>
          </w:rPr>
        </w:r>
        <w:r w:rsidR="0081750C">
          <w:rPr>
            <w:noProof/>
            <w:webHidden/>
          </w:rPr>
          <w:fldChar w:fldCharType="separate"/>
        </w:r>
        <w:r w:rsidR="0081750C">
          <w:rPr>
            <w:noProof/>
            <w:webHidden/>
          </w:rPr>
          <w:t>17</w:t>
        </w:r>
        <w:r w:rsidR="0081750C">
          <w:rPr>
            <w:noProof/>
            <w:webHidden/>
          </w:rPr>
          <w:fldChar w:fldCharType="end"/>
        </w:r>
      </w:hyperlink>
    </w:p>
    <w:p w14:paraId="50BF4495" w14:textId="77777777" w:rsidR="0081750C" w:rsidRDefault="000F4F01">
      <w:pPr>
        <w:pStyle w:val="TDC2"/>
        <w:tabs>
          <w:tab w:val="right" w:leader="dot" w:pos="8828"/>
        </w:tabs>
        <w:rPr>
          <w:rFonts w:eastAsiaTheme="minorEastAsia"/>
          <w:noProof/>
          <w:lang w:val="es-ES" w:eastAsia="es-ES"/>
        </w:rPr>
      </w:pPr>
      <w:hyperlink w:anchor="_Toc506756067" w:history="1">
        <w:r w:rsidR="0081750C" w:rsidRPr="009C5E94">
          <w:rPr>
            <w:rStyle w:val="Hipervnculo"/>
            <w:rFonts w:ascii="Arial" w:hAnsi="Arial" w:cs="Arial"/>
            <w:i/>
            <w:noProof/>
          </w:rPr>
          <w:t>Anexo A. Carta de Aceptación</w:t>
        </w:r>
        <w:r w:rsidR="0081750C">
          <w:rPr>
            <w:noProof/>
            <w:webHidden/>
          </w:rPr>
          <w:tab/>
        </w:r>
        <w:r w:rsidR="0081750C">
          <w:rPr>
            <w:noProof/>
            <w:webHidden/>
          </w:rPr>
          <w:fldChar w:fldCharType="begin"/>
        </w:r>
        <w:r w:rsidR="0081750C">
          <w:rPr>
            <w:noProof/>
            <w:webHidden/>
          </w:rPr>
          <w:instrText xml:space="preserve"> PAGEREF _Toc506756067 \h </w:instrText>
        </w:r>
        <w:r w:rsidR="0081750C">
          <w:rPr>
            <w:noProof/>
            <w:webHidden/>
          </w:rPr>
        </w:r>
        <w:r w:rsidR="0081750C">
          <w:rPr>
            <w:noProof/>
            <w:webHidden/>
          </w:rPr>
          <w:fldChar w:fldCharType="separate"/>
        </w:r>
        <w:r w:rsidR="0081750C">
          <w:rPr>
            <w:noProof/>
            <w:webHidden/>
          </w:rPr>
          <w:t>17</w:t>
        </w:r>
        <w:r w:rsidR="0081750C">
          <w:rPr>
            <w:noProof/>
            <w:webHidden/>
          </w:rPr>
          <w:fldChar w:fldCharType="end"/>
        </w:r>
      </w:hyperlink>
    </w:p>
    <w:p w14:paraId="54B6E706" w14:textId="77777777" w:rsidR="0081750C" w:rsidRDefault="000F4F01">
      <w:pPr>
        <w:pStyle w:val="TDC2"/>
        <w:tabs>
          <w:tab w:val="right" w:leader="dot" w:pos="8828"/>
        </w:tabs>
        <w:rPr>
          <w:rFonts w:eastAsiaTheme="minorEastAsia"/>
          <w:noProof/>
          <w:lang w:val="es-ES" w:eastAsia="es-ES"/>
        </w:rPr>
      </w:pPr>
      <w:hyperlink w:anchor="_Toc506756068" w:history="1">
        <w:r w:rsidR="0081750C" w:rsidRPr="009C5E94">
          <w:rPr>
            <w:rStyle w:val="Hipervnculo"/>
            <w:rFonts w:ascii="Arial" w:hAnsi="Arial" w:cs="Arial"/>
            <w:i/>
            <w:noProof/>
          </w:rPr>
          <w:t>Anexo B. Hoja de información del proyecto</w:t>
        </w:r>
        <w:r w:rsidR="0081750C">
          <w:rPr>
            <w:noProof/>
            <w:webHidden/>
          </w:rPr>
          <w:tab/>
        </w:r>
        <w:r w:rsidR="0081750C">
          <w:rPr>
            <w:noProof/>
            <w:webHidden/>
          </w:rPr>
          <w:fldChar w:fldCharType="begin"/>
        </w:r>
        <w:r w:rsidR="0081750C">
          <w:rPr>
            <w:noProof/>
            <w:webHidden/>
          </w:rPr>
          <w:instrText xml:space="preserve"> PAGEREF _Toc506756068 \h </w:instrText>
        </w:r>
        <w:r w:rsidR="0081750C">
          <w:rPr>
            <w:noProof/>
            <w:webHidden/>
          </w:rPr>
        </w:r>
        <w:r w:rsidR="0081750C">
          <w:rPr>
            <w:noProof/>
            <w:webHidden/>
          </w:rPr>
          <w:fldChar w:fldCharType="separate"/>
        </w:r>
        <w:r w:rsidR="0081750C">
          <w:rPr>
            <w:noProof/>
            <w:webHidden/>
          </w:rPr>
          <w:t>19</w:t>
        </w:r>
        <w:r w:rsidR="0081750C">
          <w:rPr>
            <w:noProof/>
            <w:webHidden/>
          </w:rPr>
          <w:fldChar w:fldCharType="end"/>
        </w:r>
      </w:hyperlink>
    </w:p>
    <w:p w14:paraId="07C9C014" w14:textId="77777777" w:rsidR="00660455" w:rsidRDefault="00CD2ABF" w:rsidP="00CD2ABF">
      <w:r>
        <w:fldChar w:fldCharType="end"/>
      </w:r>
    </w:p>
    <w:p w14:paraId="61DA6C2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1373C014"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A9C83AD"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174577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74C655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38D8B723" w14:textId="77777777" w:rsidR="00CD2ABF" w:rsidRDefault="00CD2ABF" w:rsidP="006C3266">
      <w:pPr>
        <w:autoSpaceDE w:val="0"/>
        <w:autoSpaceDN w:val="0"/>
        <w:adjustRightInd w:val="0"/>
        <w:spacing w:after="0" w:line="240" w:lineRule="auto"/>
        <w:rPr>
          <w:rFonts w:ascii="Arial" w:hAnsi="Arial" w:cs="Arial"/>
          <w:b/>
          <w:bCs/>
          <w:sz w:val="28"/>
          <w:szCs w:val="24"/>
        </w:rPr>
      </w:pPr>
    </w:p>
    <w:p w14:paraId="6CF68F3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9E0C7C2"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F5C3FB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104E19E"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3501C3A" w14:textId="77777777" w:rsidR="0022010F" w:rsidRPr="00FB7CE8" w:rsidRDefault="00371BD6" w:rsidP="00FB7CE8">
      <w:pPr>
        <w:pStyle w:val="Ttulo1"/>
        <w:rPr>
          <w:rFonts w:ascii="Arial" w:hAnsi="Arial" w:cs="Arial"/>
          <w:color w:val="auto"/>
        </w:rPr>
      </w:pPr>
      <w:bookmarkStart w:id="3" w:name="_Toc432944432"/>
      <w:bookmarkStart w:id="4" w:name="_Toc506756051"/>
      <w:r w:rsidRPr="00FB7CE8">
        <w:rPr>
          <w:rFonts w:ascii="Arial" w:hAnsi="Arial" w:cs="Arial"/>
          <w:color w:val="auto"/>
        </w:rPr>
        <w:lastRenderedPageBreak/>
        <w:t>Declaratoria de Autenticidad</w:t>
      </w:r>
      <w:bookmarkEnd w:id="3"/>
      <w:bookmarkEnd w:id="4"/>
    </w:p>
    <w:p w14:paraId="4357AEE4" w14:textId="77777777" w:rsidR="0022010F" w:rsidRDefault="0022010F" w:rsidP="0022010F">
      <w:pPr>
        <w:autoSpaceDE w:val="0"/>
        <w:autoSpaceDN w:val="0"/>
        <w:adjustRightInd w:val="0"/>
        <w:spacing w:after="0" w:line="360" w:lineRule="auto"/>
        <w:ind w:firstLine="708"/>
        <w:jc w:val="both"/>
        <w:rPr>
          <w:rFonts w:ascii="Arial" w:hAnsi="Arial" w:cs="Arial"/>
          <w:bCs/>
          <w:sz w:val="24"/>
          <w:szCs w:val="24"/>
        </w:rPr>
      </w:pPr>
    </w:p>
    <w:p w14:paraId="15DD4828" w14:textId="77777777" w:rsidR="0022010F" w:rsidRPr="0022010F" w:rsidRDefault="0022010F" w:rsidP="008C504D">
      <w:pPr>
        <w:autoSpaceDE w:val="0"/>
        <w:autoSpaceDN w:val="0"/>
        <w:adjustRightInd w:val="0"/>
        <w:spacing w:after="0" w:line="360" w:lineRule="auto"/>
        <w:ind w:firstLine="708"/>
        <w:jc w:val="both"/>
        <w:rPr>
          <w:rFonts w:ascii="Arial" w:hAnsi="Arial" w:cs="Arial"/>
          <w:bCs/>
          <w:sz w:val="24"/>
          <w:szCs w:val="24"/>
        </w:rPr>
      </w:pPr>
      <w:r w:rsidRPr="0022010F">
        <w:rPr>
          <w:rFonts w:ascii="Arial" w:hAnsi="Arial" w:cs="Arial"/>
          <w:bCs/>
          <w:sz w:val="24"/>
          <w:szCs w:val="24"/>
        </w:rPr>
        <w:t xml:space="preserve">Declaro que el presente </w:t>
      </w:r>
      <w:r>
        <w:rPr>
          <w:rFonts w:ascii="Arial" w:hAnsi="Arial" w:cs="Arial"/>
          <w:bCs/>
          <w:sz w:val="24"/>
          <w:szCs w:val="24"/>
        </w:rPr>
        <w:t xml:space="preserve">Anteproyecto de </w:t>
      </w:r>
      <w:r w:rsidRPr="0022010F">
        <w:rPr>
          <w:rFonts w:ascii="Arial" w:hAnsi="Arial" w:cs="Arial"/>
          <w:bCs/>
          <w:sz w:val="24"/>
          <w:szCs w:val="24"/>
        </w:rPr>
        <w:t>Proyecto de Graduación ha sido realizado enteramente por mi persona, utilizando y aplicando li</w:t>
      </w:r>
      <w:r w:rsidR="008E6513">
        <w:rPr>
          <w:rFonts w:ascii="Arial" w:hAnsi="Arial" w:cs="Arial"/>
          <w:bCs/>
          <w:sz w:val="24"/>
          <w:szCs w:val="24"/>
        </w:rPr>
        <w:t>teratura referente al tema y aseso</w:t>
      </w:r>
      <w:r w:rsidR="008C504D">
        <w:rPr>
          <w:rFonts w:ascii="Arial" w:hAnsi="Arial" w:cs="Arial"/>
          <w:bCs/>
          <w:sz w:val="24"/>
          <w:szCs w:val="24"/>
        </w:rPr>
        <w:t xml:space="preserve">ramiento técnico de miembros </w:t>
      </w:r>
      <w:r w:rsidR="00E37E9E">
        <w:rPr>
          <w:rFonts w:ascii="Arial" w:hAnsi="Arial" w:cs="Arial"/>
          <w:bCs/>
          <w:sz w:val="24"/>
          <w:szCs w:val="24"/>
        </w:rPr>
        <w:t xml:space="preserve">de </w:t>
      </w:r>
      <w:r w:rsidR="00E37E9E">
        <w:rPr>
          <w:rFonts w:ascii="Arial" w:hAnsi="Arial" w:cs="Arial"/>
          <w:bCs/>
          <w:color w:val="FF0000"/>
          <w:sz w:val="24"/>
          <w:szCs w:val="24"/>
        </w:rPr>
        <w:t>Consultores en Agrogestión S.A. y IAP-Soft</w:t>
      </w:r>
      <w:r w:rsidR="008C504D">
        <w:rPr>
          <w:rFonts w:ascii="Arial" w:hAnsi="Arial" w:cs="Arial"/>
          <w:bCs/>
          <w:sz w:val="24"/>
          <w:szCs w:val="24"/>
        </w:rPr>
        <w:t>.</w:t>
      </w:r>
    </w:p>
    <w:p w14:paraId="6525EC83" w14:textId="77777777" w:rsidR="0022010F" w:rsidRDefault="008C504D" w:rsidP="0022010F">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Asumo completa responsabilidad sobre</w:t>
      </w:r>
      <w:r w:rsidR="00867C37">
        <w:rPr>
          <w:rFonts w:ascii="Arial" w:hAnsi="Arial" w:cs="Arial"/>
          <w:bCs/>
          <w:sz w:val="24"/>
          <w:szCs w:val="24"/>
        </w:rPr>
        <w:t xml:space="preserve"> el trabajo </w:t>
      </w:r>
      <w:r w:rsidR="0022010F" w:rsidRPr="0022010F">
        <w:rPr>
          <w:rFonts w:ascii="Arial" w:hAnsi="Arial" w:cs="Arial"/>
          <w:bCs/>
          <w:sz w:val="24"/>
          <w:szCs w:val="24"/>
        </w:rPr>
        <w:t>realizado y por e</w:t>
      </w:r>
      <w:r w:rsidR="0022010F">
        <w:rPr>
          <w:rFonts w:ascii="Arial" w:hAnsi="Arial" w:cs="Arial"/>
          <w:bCs/>
          <w:sz w:val="24"/>
          <w:szCs w:val="24"/>
        </w:rPr>
        <w:t>l correspondiente contenido</w:t>
      </w:r>
      <w:r w:rsidR="0022010F" w:rsidRPr="0022010F">
        <w:rPr>
          <w:rFonts w:ascii="Arial" w:hAnsi="Arial" w:cs="Arial"/>
          <w:bCs/>
          <w:sz w:val="24"/>
          <w:szCs w:val="24"/>
        </w:rPr>
        <w:t xml:space="preserve">. </w:t>
      </w:r>
    </w:p>
    <w:p w14:paraId="7AEF5074"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9EE5D70"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8836FB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561E47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786CEBF"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69B65897"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13718594" w14:textId="77777777" w:rsidR="0022010F" w:rsidRPr="0022010F" w:rsidRDefault="0022010F" w:rsidP="006C326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Cartago, </w:t>
      </w:r>
      <w:r w:rsidR="004E0A1A">
        <w:rPr>
          <w:rFonts w:ascii="Arial" w:hAnsi="Arial" w:cs="Arial"/>
          <w:bCs/>
          <w:color w:val="FF0000"/>
          <w:sz w:val="24"/>
          <w:szCs w:val="24"/>
        </w:rPr>
        <w:t>mayo</w:t>
      </w:r>
      <w:r w:rsidR="0060460A">
        <w:rPr>
          <w:rFonts w:ascii="Arial" w:hAnsi="Arial" w:cs="Arial"/>
          <w:bCs/>
          <w:color w:val="FF0000"/>
          <w:sz w:val="24"/>
          <w:szCs w:val="24"/>
        </w:rPr>
        <w:t xml:space="preserve"> de</w:t>
      </w:r>
      <w:r w:rsidR="00F451AC">
        <w:rPr>
          <w:rFonts w:ascii="Arial" w:hAnsi="Arial" w:cs="Arial"/>
          <w:bCs/>
          <w:sz w:val="24"/>
          <w:szCs w:val="24"/>
        </w:rPr>
        <w:t xml:space="preserve"> 2018</w:t>
      </w:r>
      <w:r w:rsidR="006C3266">
        <w:rPr>
          <w:rFonts w:ascii="Arial" w:hAnsi="Arial" w:cs="Arial"/>
          <w:bCs/>
          <w:sz w:val="24"/>
          <w:szCs w:val="24"/>
        </w:rPr>
        <w:t xml:space="preserve"> </w:t>
      </w:r>
      <w:r w:rsidR="006C3266">
        <w:rPr>
          <w:rFonts w:ascii="Arial" w:hAnsi="Arial" w:cs="Arial"/>
          <w:bCs/>
          <w:sz w:val="24"/>
          <w:szCs w:val="24"/>
        </w:rPr>
        <w:tab/>
      </w:r>
      <w:r w:rsidR="004E0A1A">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4E0A1A" w:rsidRPr="004E0A1A">
        <w:rPr>
          <w:rFonts w:ascii="Arial" w:hAnsi="Arial" w:cs="Arial"/>
          <w:bCs/>
          <w:sz w:val="24"/>
          <w:szCs w:val="24"/>
        </w:rPr>
        <w:t xml:space="preserve">Steve Alberto Mena Navarro </w:t>
      </w:r>
    </w:p>
    <w:p w14:paraId="051E47C0" w14:textId="77777777" w:rsidR="0022010F" w:rsidRDefault="0022010F" w:rsidP="006C3266">
      <w:pPr>
        <w:autoSpaceDE w:val="0"/>
        <w:autoSpaceDN w:val="0"/>
        <w:adjustRightInd w:val="0"/>
        <w:spacing w:after="0" w:line="360" w:lineRule="auto"/>
        <w:ind w:left="4956" w:firstLine="708"/>
        <w:jc w:val="both"/>
        <w:rPr>
          <w:rFonts w:ascii="Arial" w:hAnsi="Arial" w:cs="Arial"/>
          <w:bCs/>
          <w:sz w:val="24"/>
          <w:szCs w:val="24"/>
        </w:rPr>
      </w:pPr>
      <w:r w:rsidRPr="0022010F">
        <w:rPr>
          <w:rFonts w:ascii="Arial" w:hAnsi="Arial" w:cs="Arial"/>
          <w:bCs/>
          <w:sz w:val="24"/>
          <w:szCs w:val="24"/>
        </w:rPr>
        <w:t>Céd</w:t>
      </w:r>
      <w:r w:rsidR="0060460A">
        <w:rPr>
          <w:rFonts w:ascii="Arial" w:hAnsi="Arial" w:cs="Arial"/>
          <w:bCs/>
          <w:sz w:val="24"/>
          <w:szCs w:val="24"/>
        </w:rPr>
        <w:t>.</w:t>
      </w:r>
      <w:r w:rsidRPr="0022010F">
        <w:rPr>
          <w:rFonts w:ascii="Arial" w:hAnsi="Arial" w:cs="Arial"/>
          <w:bCs/>
          <w:sz w:val="24"/>
          <w:szCs w:val="24"/>
        </w:rPr>
        <w:t xml:space="preserve">: </w:t>
      </w:r>
      <w:r w:rsidR="0060460A">
        <w:rPr>
          <w:rFonts w:ascii="Arial" w:hAnsi="Arial" w:cs="Arial"/>
          <w:bCs/>
          <w:color w:val="FF0000"/>
          <w:sz w:val="24"/>
          <w:szCs w:val="24"/>
        </w:rPr>
        <w:t>6</w:t>
      </w:r>
      <w:r w:rsidR="008C504D" w:rsidRPr="00C84A58">
        <w:rPr>
          <w:rFonts w:ascii="Arial" w:hAnsi="Arial" w:cs="Arial"/>
          <w:bCs/>
          <w:color w:val="FF0000"/>
          <w:sz w:val="24"/>
          <w:szCs w:val="24"/>
        </w:rPr>
        <w:t>-</w:t>
      </w:r>
      <w:r w:rsidR="004E0A1A">
        <w:rPr>
          <w:rFonts w:ascii="Arial" w:hAnsi="Arial" w:cs="Arial"/>
          <w:bCs/>
          <w:color w:val="FF0000"/>
          <w:sz w:val="24"/>
          <w:szCs w:val="24"/>
        </w:rPr>
        <w:t>0429-0112</w:t>
      </w:r>
    </w:p>
    <w:p w14:paraId="75B34113" w14:textId="77777777" w:rsidR="00450F34" w:rsidRDefault="00450F34" w:rsidP="00975C4B">
      <w:pPr>
        <w:autoSpaceDE w:val="0"/>
        <w:autoSpaceDN w:val="0"/>
        <w:adjustRightInd w:val="0"/>
        <w:spacing w:after="0" w:line="360" w:lineRule="auto"/>
        <w:ind w:firstLine="708"/>
        <w:jc w:val="both"/>
        <w:rPr>
          <w:rFonts w:ascii="Arial" w:hAnsi="Arial" w:cs="Arial"/>
          <w:bCs/>
          <w:sz w:val="24"/>
          <w:szCs w:val="24"/>
        </w:rPr>
      </w:pPr>
    </w:p>
    <w:p w14:paraId="78D47C2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0AAC910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1943B84B"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5601E26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21582686"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4DCA9BA0"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70C124C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3CAC2C4D" w14:textId="77777777" w:rsidR="00A1432D" w:rsidRDefault="00A1432D" w:rsidP="00975C4B">
      <w:pPr>
        <w:autoSpaceDE w:val="0"/>
        <w:autoSpaceDN w:val="0"/>
        <w:adjustRightInd w:val="0"/>
        <w:spacing w:after="0" w:line="360" w:lineRule="auto"/>
        <w:ind w:firstLine="708"/>
        <w:jc w:val="both"/>
        <w:rPr>
          <w:rFonts w:ascii="Arial" w:hAnsi="Arial" w:cs="Arial"/>
          <w:bCs/>
          <w:sz w:val="24"/>
          <w:szCs w:val="24"/>
        </w:rPr>
      </w:pPr>
    </w:p>
    <w:p w14:paraId="342C4956"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22062709"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61143FFC" w14:textId="77777777" w:rsidR="008C504D" w:rsidRDefault="008C504D" w:rsidP="00975C4B">
      <w:pPr>
        <w:autoSpaceDE w:val="0"/>
        <w:autoSpaceDN w:val="0"/>
        <w:adjustRightInd w:val="0"/>
        <w:spacing w:after="0" w:line="360" w:lineRule="auto"/>
        <w:ind w:firstLine="708"/>
        <w:jc w:val="both"/>
        <w:rPr>
          <w:rFonts w:ascii="Arial" w:hAnsi="Arial" w:cs="Arial"/>
          <w:bCs/>
          <w:sz w:val="24"/>
          <w:szCs w:val="24"/>
        </w:rPr>
      </w:pPr>
    </w:p>
    <w:p w14:paraId="60E79DD5" w14:textId="77777777" w:rsidR="00A1432D" w:rsidRDefault="00A1432D" w:rsidP="00FB7CE8">
      <w:pPr>
        <w:pStyle w:val="Ttulo1"/>
        <w:rPr>
          <w:rFonts w:ascii="Arial" w:hAnsi="Arial" w:cs="Arial"/>
          <w:color w:val="auto"/>
        </w:rPr>
      </w:pPr>
      <w:bookmarkStart w:id="5" w:name="_Toc432944433"/>
    </w:p>
    <w:p w14:paraId="309ED4D0" w14:textId="77777777" w:rsidR="00371BD6" w:rsidRPr="00FB7CE8" w:rsidRDefault="00371BD6" w:rsidP="00FB7CE8">
      <w:pPr>
        <w:pStyle w:val="Ttulo1"/>
        <w:rPr>
          <w:rFonts w:ascii="Arial" w:hAnsi="Arial" w:cs="Arial"/>
          <w:color w:val="auto"/>
        </w:rPr>
      </w:pPr>
      <w:bookmarkStart w:id="6" w:name="_Toc506756052"/>
      <w:r w:rsidRPr="00FB7CE8">
        <w:rPr>
          <w:rFonts w:ascii="Arial" w:hAnsi="Arial" w:cs="Arial"/>
          <w:color w:val="auto"/>
        </w:rPr>
        <w:t>Entorno del proyecto</w:t>
      </w:r>
      <w:bookmarkEnd w:id="5"/>
      <w:bookmarkEnd w:id="6"/>
    </w:p>
    <w:p w14:paraId="585700A2" w14:textId="77777777" w:rsidR="0022010F" w:rsidRDefault="0022010F" w:rsidP="007B291B">
      <w:pPr>
        <w:autoSpaceDE w:val="0"/>
        <w:autoSpaceDN w:val="0"/>
        <w:adjustRightInd w:val="0"/>
        <w:spacing w:after="0" w:line="360" w:lineRule="auto"/>
        <w:ind w:firstLine="708"/>
        <w:jc w:val="both"/>
        <w:rPr>
          <w:rFonts w:ascii="Arial" w:hAnsi="Arial" w:cs="Arial"/>
          <w:bCs/>
          <w:sz w:val="24"/>
          <w:szCs w:val="24"/>
        </w:rPr>
      </w:pPr>
    </w:p>
    <w:p w14:paraId="1CC03539" w14:textId="77777777" w:rsidR="007224C4" w:rsidRDefault="007224C4"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La presente propuesta de proyecto será desarrollada</w:t>
      </w:r>
      <w:r w:rsidR="00F73A0F">
        <w:rPr>
          <w:rFonts w:ascii="Arial" w:hAnsi="Arial" w:cs="Arial"/>
          <w:bCs/>
          <w:sz w:val="24"/>
          <w:szCs w:val="24"/>
        </w:rPr>
        <w:t xml:space="preserve"> con la colaboración de las empresas</w:t>
      </w:r>
      <w:r>
        <w:rPr>
          <w:rFonts w:ascii="Arial" w:hAnsi="Arial" w:cs="Arial"/>
          <w:bCs/>
          <w:sz w:val="24"/>
          <w:szCs w:val="24"/>
        </w:rPr>
        <w:t xml:space="preserve"> Consultores en Agrogestión S.A. e IAP-Soft S.A. </w:t>
      </w:r>
    </w:p>
    <w:p w14:paraId="14C6948A" w14:textId="790F1C66" w:rsidR="004E0A1A" w:rsidRDefault="00FF46EB"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C</w:t>
      </w:r>
      <w:r w:rsidR="007224C4">
        <w:rPr>
          <w:rFonts w:ascii="Arial" w:hAnsi="Arial" w:cs="Arial"/>
          <w:bCs/>
          <w:sz w:val="24"/>
          <w:szCs w:val="24"/>
        </w:rPr>
        <w:t>onsultores en Agrogestión S.A.</w:t>
      </w:r>
      <w:r w:rsidR="0060460A">
        <w:rPr>
          <w:rFonts w:ascii="Arial" w:hAnsi="Arial" w:cs="Arial"/>
          <w:bCs/>
          <w:sz w:val="24"/>
          <w:szCs w:val="24"/>
        </w:rPr>
        <w:t>,</w:t>
      </w:r>
      <w:r w:rsidR="007224C4">
        <w:rPr>
          <w:rFonts w:ascii="Arial" w:hAnsi="Arial" w:cs="Arial"/>
          <w:bCs/>
          <w:sz w:val="24"/>
          <w:szCs w:val="24"/>
        </w:rPr>
        <w:t xml:space="preserve"> es una empresa enfocada a proveer soluciones en el campo de la agronomía, la zootecnia, la administración y contabilidad especializados en el negocio lechero</w:t>
      </w:r>
      <w:r w:rsidR="00C35A3F">
        <w:rPr>
          <w:rFonts w:ascii="Arial" w:hAnsi="Arial" w:cs="Arial"/>
          <w:bCs/>
          <w:sz w:val="24"/>
          <w:szCs w:val="24"/>
        </w:rPr>
        <w:t>.</w:t>
      </w:r>
      <w:r w:rsidR="007224C4">
        <w:rPr>
          <w:rFonts w:ascii="Arial" w:hAnsi="Arial" w:cs="Arial"/>
          <w:bCs/>
          <w:sz w:val="24"/>
          <w:szCs w:val="24"/>
        </w:rPr>
        <w:t xml:space="preserve"> Está dirigida por el </w:t>
      </w:r>
      <w:r w:rsidR="003E41F7">
        <w:rPr>
          <w:rFonts w:ascii="Arial" w:hAnsi="Arial" w:cs="Arial"/>
          <w:bCs/>
          <w:sz w:val="24"/>
          <w:szCs w:val="24"/>
        </w:rPr>
        <w:t>Ing., MBA.</w:t>
      </w:r>
      <w:r w:rsidR="007224C4">
        <w:rPr>
          <w:rFonts w:ascii="Arial" w:hAnsi="Arial" w:cs="Arial"/>
          <w:bCs/>
          <w:sz w:val="24"/>
          <w:szCs w:val="24"/>
        </w:rPr>
        <w:t xml:space="preserve"> Héctor León </w:t>
      </w:r>
      <w:r w:rsidR="0060460A">
        <w:rPr>
          <w:rFonts w:ascii="Arial" w:hAnsi="Arial" w:cs="Arial"/>
          <w:bCs/>
          <w:sz w:val="24"/>
          <w:szCs w:val="24"/>
        </w:rPr>
        <w:t>Hidalgo y</w:t>
      </w:r>
      <w:r w:rsidR="00F73A0F">
        <w:rPr>
          <w:rFonts w:ascii="Arial" w:hAnsi="Arial" w:cs="Arial"/>
          <w:bCs/>
          <w:sz w:val="24"/>
          <w:szCs w:val="24"/>
        </w:rPr>
        <w:t xml:space="preserve"> está ubicada 300 metros sur de</w:t>
      </w:r>
      <w:r w:rsidR="00EF79B1">
        <w:rPr>
          <w:rFonts w:ascii="Arial" w:hAnsi="Arial" w:cs="Arial"/>
          <w:bCs/>
          <w:sz w:val="24"/>
          <w:szCs w:val="24"/>
        </w:rPr>
        <w:t>l</w:t>
      </w:r>
      <w:r w:rsidR="00F73A0F">
        <w:rPr>
          <w:rFonts w:ascii="Arial" w:hAnsi="Arial" w:cs="Arial"/>
          <w:bCs/>
          <w:sz w:val="24"/>
          <w:szCs w:val="24"/>
        </w:rPr>
        <w:t xml:space="preserve"> antiguo emergencias del Hospital Max Peralta, en la provincia de Cartago.</w:t>
      </w:r>
      <w:r w:rsidR="004B08F6">
        <w:rPr>
          <w:rFonts w:ascii="Arial" w:hAnsi="Arial" w:cs="Arial"/>
          <w:bCs/>
          <w:sz w:val="24"/>
          <w:szCs w:val="24"/>
        </w:rPr>
        <w:t xml:space="preserve"> </w:t>
      </w:r>
      <w:sdt>
        <w:sdtPr>
          <w:rPr>
            <w:rFonts w:ascii="Arial" w:hAnsi="Arial" w:cs="Arial"/>
            <w:bCs/>
            <w:sz w:val="24"/>
            <w:szCs w:val="24"/>
          </w:rPr>
          <w:id w:val="625901974"/>
          <w:citation/>
        </w:sdtPr>
        <w:sdtEndPr/>
        <w:sdtContent>
          <w:r w:rsidR="004B08F6">
            <w:rPr>
              <w:rFonts w:ascii="Arial" w:hAnsi="Arial" w:cs="Arial"/>
              <w:bCs/>
              <w:sz w:val="24"/>
              <w:szCs w:val="24"/>
            </w:rPr>
            <w:fldChar w:fldCharType="begin"/>
          </w:r>
          <w:r w:rsidR="004B08F6">
            <w:rPr>
              <w:rFonts w:ascii="Arial" w:hAnsi="Arial" w:cs="Arial"/>
              <w:bCs/>
              <w:sz w:val="24"/>
              <w:szCs w:val="24"/>
            </w:rPr>
            <w:instrText xml:space="preserve"> CITATION Con181 \l 5130 </w:instrText>
          </w:r>
          <w:r w:rsidR="004B08F6">
            <w:rPr>
              <w:rFonts w:ascii="Arial" w:hAnsi="Arial" w:cs="Arial"/>
              <w:bCs/>
              <w:sz w:val="24"/>
              <w:szCs w:val="24"/>
            </w:rPr>
            <w:fldChar w:fldCharType="separate"/>
          </w:r>
          <w:r w:rsidR="004B08F6" w:rsidRPr="004B08F6">
            <w:rPr>
              <w:rFonts w:ascii="Arial" w:hAnsi="Arial" w:cs="Arial"/>
              <w:noProof/>
              <w:sz w:val="24"/>
              <w:szCs w:val="24"/>
            </w:rPr>
            <w:t>(Consultores en agrogestión S.A., s.f.)</w:t>
          </w:r>
          <w:r w:rsidR="004B08F6">
            <w:rPr>
              <w:rFonts w:ascii="Arial" w:hAnsi="Arial" w:cs="Arial"/>
              <w:bCs/>
              <w:sz w:val="24"/>
              <w:szCs w:val="24"/>
            </w:rPr>
            <w:fldChar w:fldCharType="end"/>
          </w:r>
        </w:sdtContent>
      </w:sdt>
    </w:p>
    <w:p w14:paraId="213D3AE4" w14:textId="51FBCE0F" w:rsidR="00F73A0F" w:rsidRDefault="00EF79B1" w:rsidP="00EF79B1">
      <w:pPr>
        <w:autoSpaceDE w:val="0"/>
        <w:autoSpaceDN w:val="0"/>
        <w:adjustRightInd w:val="0"/>
        <w:spacing w:after="0" w:line="360" w:lineRule="auto"/>
        <w:ind w:firstLine="708"/>
        <w:jc w:val="both"/>
        <w:rPr>
          <w:ins w:id="7" w:author="steve mena navarro" w:date="2018-06-06T09:36:00Z"/>
          <w:rFonts w:ascii="Arial" w:hAnsi="Arial" w:cs="Arial"/>
          <w:bCs/>
          <w:sz w:val="24"/>
          <w:szCs w:val="24"/>
        </w:rPr>
      </w:pPr>
      <w:r>
        <w:rPr>
          <w:rFonts w:ascii="Arial" w:hAnsi="Arial" w:cs="Arial"/>
          <w:bCs/>
          <w:sz w:val="24"/>
          <w:szCs w:val="24"/>
        </w:rPr>
        <w:t xml:space="preserve">Por su parte, </w:t>
      </w:r>
      <w:r w:rsidR="00F10AB6">
        <w:rPr>
          <w:rFonts w:ascii="Arial" w:hAnsi="Arial" w:cs="Arial"/>
          <w:bCs/>
          <w:sz w:val="24"/>
          <w:szCs w:val="24"/>
        </w:rPr>
        <w:t xml:space="preserve">IAP-Soft S.A. es una empresa </w:t>
      </w:r>
      <w:r w:rsidR="004B08F6">
        <w:rPr>
          <w:rFonts w:ascii="Arial" w:hAnsi="Arial" w:cs="Arial"/>
          <w:bCs/>
          <w:sz w:val="24"/>
          <w:szCs w:val="24"/>
        </w:rPr>
        <w:t>dedicada al diseño, ejecución, cont</w:t>
      </w:r>
      <w:r>
        <w:rPr>
          <w:rFonts w:ascii="Arial" w:hAnsi="Arial" w:cs="Arial"/>
          <w:bCs/>
          <w:sz w:val="24"/>
          <w:szCs w:val="24"/>
        </w:rPr>
        <w:t>rol y evaluación de proyectos en</w:t>
      </w:r>
      <w:r w:rsidR="004B08F6">
        <w:rPr>
          <w:rFonts w:ascii="Arial" w:hAnsi="Arial" w:cs="Arial"/>
          <w:bCs/>
          <w:sz w:val="24"/>
          <w:szCs w:val="24"/>
        </w:rPr>
        <w:t xml:space="preserve"> desarrollo de sistemas especializados para el sector agro-alimentario con énfasis en el sector </w:t>
      </w:r>
      <w:r w:rsidR="004B08F6" w:rsidRPr="0096645C">
        <w:rPr>
          <w:rFonts w:ascii="Arial" w:hAnsi="Arial" w:cs="Arial"/>
          <w:bCs/>
          <w:sz w:val="24"/>
          <w:szCs w:val="24"/>
          <w:rPrChange w:id="8" w:author="steve mena navarro" w:date="2018-06-06T09:36:00Z">
            <w:rPr>
              <w:rFonts w:ascii="Arial" w:hAnsi="Arial" w:cs="Arial"/>
              <w:bCs/>
              <w:sz w:val="24"/>
              <w:szCs w:val="24"/>
              <w:u w:val="single"/>
            </w:rPr>
          </w:rPrChange>
        </w:rPr>
        <w:t>lácteo</w:t>
      </w:r>
      <w:r w:rsidR="004B08F6">
        <w:rPr>
          <w:rFonts w:ascii="Arial" w:hAnsi="Arial" w:cs="Arial"/>
          <w:bCs/>
          <w:sz w:val="24"/>
          <w:szCs w:val="24"/>
        </w:rPr>
        <w:t xml:space="preserve">. </w:t>
      </w:r>
      <w:r w:rsidR="00367680">
        <w:rPr>
          <w:rFonts w:ascii="Arial" w:hAnsi="Arial" w:cs="Arial"/>
          <w:bCs/>
          <w:sz w:val="24"/>
          <w:szCs w:val="24"/>
        </w:rPr>
        <w:t xml:space="preserve">La empresa </w:t>
      </w:r>
      <w:del w:id="9" w:author="steve mena navarro" w:date="2018-06-06T14:17:00Z">
        <w:r w:rsidR="00367680" w:rsidDel="00F317BE">
          <w:rPr>
            <w:rFonts w:ascii="Arial" w:hAnsi="Arial" w:cs="Arial"/>
            <w:bCs/>
            <w:sz w:val="24"/>
            <w:szCs w:val="24"/>
          </w:rPr>
          <w:delText>d</w:delText>
        </w:r>
        <w:r w:rsidDel="00F317BE">
          <w:rPr>
            <w:rFonts w:ascii="Arial" w:hAnsi="Arial" w:cs="Arial"/>
            <w:bCs/>
            <w:sz w:val="24"/>
            <w:szCs w:val="24"/>
          </w:rPr>
          <w:delText>esarrolló</w:delText>
        </w:r>
        <w:r w:rsidR="004B08F6" w:rsidDel="00F317BE">
          <w:rPr>
            <w:rFonts w:ascii="Arial" w:hAnsi="Arial" w:cs="Arial"/>
            <w:bCs/>
            <w:sz w:val="24"/>
            <w:szCs w:val="24"/>
          </w:rPr>
          <w:delText xml:space="preserve"> </w:delText>
        </w:r>
      </w:del>
      <w:ins w:id="10" w:author="steve mena navarro" w:date="2018-06-06T14:17:00Z">
        <w:r w:rsidR="00F317BE">
          <w:rPr>
            <w:rFonts w:ascii="Arial" w:hAnsi="Arial" w:cs="Arial"/>
            <w:bCs/>
            <w:sz w:val="24"/>
            <w:szCs w:val="24"/>
          </w:rPr>
          <w:t xml:space="preserve">ha desarrollado </w:t>
        </w:r>
      </w:ins>
      <w:r w:rsidR="004B08F6">
        <w:rPr>
          <w:rFonts w:ascii="Arial" w:hAnsi="Arial" w:cs="Arial"/>
          <w:bCs/>
          <w:sz w:val="24"/>
          <w:szCs w:val="24"/>
        </w:rPr>
        <w:t>el sistema de gestión de empresas lecheras InfoDairy</w:t>
      </w:r>
      <w:r w:rsidR="00367680">
        <w:rPr>
          <w:rFonts w:ascii="Arial" w:hAnsi="Arial" w:cs="Arial"/>
          <w:bCs/>
          <w:sz w:val="24"/>
          <w:szCs w:val="24"/>
        </w:rPr>
        <w:t>;</w:t>
      </w:r>
      <w:r w:rsidR="004B08F6">
        <w:rPr>
          <w:rFonts w:ascii="Arial" w:hAnsi="Arial" w:cs="Arial"/>
          <w:bCs/>
          <w:sz w:val="24"/>
          <w:szCs w:val="24"/>
        </w:rPr>
        <w:t xml:space="preserve"> </w:t>
      </w:r>
      <w:r>
        <w:rPr>
          <w:rFonts w:ascii="Arial" w:hAnsi="Arial" w:cs="Arial"/>
          <w:bCs/>
          <w:sz w:val="24"/>
          <w:szCs w:val="24"/>
        </w:rPr>
        <w:t xml:space="preserve">softwares como </w:t>
      </w:r>
      <w:r w:rsidR="004B08F6">
        <w:rPr>
          <w:rFonts w:ascii="Arial" w:hAnsi="Arial" w:cs="Arial"/>
          <w:bCs/>
          <w:sz w:val="24"/>
          <w:szCs w:val="24"/>
        </w:rPr>
        <w:t>SimpleDairy, SICC, NutriStat</w:t>
      </w:r>
      <w:r>
        <w:rPr>
          <w:rFonts w:ascii="Arial" w:hAnsi="Arial" w:cs="Arial"/>
          <w:bCs/>
          <w:sz w:val="24"/>
          <w:szCs w:val="24"/>
        </w:rPr>
        <w:t>,</w:t>
      </w:r>
      <w:r w:rsidR="004B08F6">
        <w:rPr>
          <w:rFonts w:ascii="Arial" w:hAnsi="Arial" w:cs="Arial"/>
          <w:bCs/>
          <w:sz w:val="24"/>
          <w:szCs w:val="24"/>
        </w:rPr>
        <w:t xml:space="preserve"> DairyProfit entre otros. Es dirigida por el </w:t>
      </w:r>
      <w:r>
        <w:rPr>
          <w:rFonts w:ascii="Arial" w:hAnsi="Arial" w:cs="Arial"/>
          <w:bCs/>
          <w:sz w:val="24"/>
          <w:szCs w:val="24"/>
        </w:rPr>
        <w:t>Ing.,</w:t>
      </w:r>
      <w:r w:rsidR="004B08F6">
        <w:rPr>
          <w:rFonts w:ascii="Arial" w:hAnsi="Arial" w:cs="Arial"/>
          <w:bCs/>
          <w:sz w:val="24"/>
          <w:szCs w:val="24"/>
        </w:rPr>
        <w:t xml:space="preserve"> </w:t>
      </w:r>
      <w:r>
        <w:rPr>
          <w:rFonts w:ascii="Arial" w:hAnsi="Arial" w:cs="Arial"/>
          <w:bCs/>
          <w:sz w:val="24"/>
          <w:szCs w:val="24"/>
        </w:rPr>
        <w:t>M.Sc.,</w:t>
      </w:r>
      <w:r w:rsidRPr="00EF79B1">
        <w:rPr>
          <w:rFonts w:ascii="Arial" w:hAnsi="Arial" w:cs="Arial"/>
          <w:bCs/>
          <w:sz w:val="24"/>
          <w:szCs w:val="24"/>
        </w:rPr>
        <w:t xml:space="preserve"> </w:t>
      </w:r>
      <w:r>
        <w:rPr>
          <w:rFonts w:ascii="Arial" w:hAnsi="Arial" w:cs="Arial"/>
          <w:bCs/>
          <w:sz w:val="24"/>
          <w:szCs w:val="24"/>
        </w:rPr>
        <w:t>Ph.D</w:t>
      </w:r>
      <w:r w:rsidR="00367680">
        <w:rPr>
          <w:rFonts w:ascii="Arial" w:hAnsi="Arial" w:cs="Arial"/>
          <w:bCs/>
          <w:sz w:val="24"/>
          <w:szCs w:val="24"/>
        </w:rPr>
        <w:t>.</w:t>
      </w:r>
      <w:r>
        <w:rPr>
          <w:rFonts w:ascii="Arial" w:hAnsi="Arial" w:cs="Arial"/>
          <w:bCs/>
          <w:sz w:val="24"/>
          <w:szCs w:val="24"/>
        </w:rPr>
        <w:t xml:space="preserve"> </w:t>
      </w:r>
      <w:r w:rsidR="004B08F6">
        <w:rPr>
          <w:rFonts w:ascii="Arial" w:hAnsi="Arial" w:cs="Arial"/>
          <w:bCs/>
          <w:sz w:val="24"/>
          <w:szCs w:val="24"/>
        </w:rPr>
        <w:t>César Solano Patiño</w:t>
      </w:r>
      <w:r w:rsidR="00D95461">
        <w:rPr>
          <w:rFonts w:ascii="Arial" w:hAnsi="Arial" w:cs="Arial"/>
          <w:bCs/>
          <w:sz w:val="24"/>
          <w:szCs w:val="24"/>
        </w:rPr>
        <w:t xml:space="preserve">. La empresa </w:t>
      </w:r>
      <w:r w:rsidR="004B08F6">
        <w:rPr>
          <w:rFonts w:ascii="Arial" w:hAnsi="Arial" w:cs="Arial"/>
          <w:bCs/>
          <w:sz w:val="24"/>
          <w:szCs w:val="24"/>
        </w:rPr>
        <w:t xml:space="preserve">se encuentra ubicada en Cartago Centro, 300 metros al este del cementerio. </w:t>
      </w:r>
      <w:sdt>
        <w:sdtPr>
          <w:rPr>
            <w:rFonts w:ascii="Arial" w:hAnsi="Arial" w:cs="Arial"/>
            <w:bCs/>
            <w:sz w:val="24"/>
            <w:szCs w:val="24"/>
          </w:rPr>
          <w:id w:val="1896776369"/>
          <w:citation/>
        </w:sdtPr>
        <w:sdtEndPr/>
        <w:sdtContent>
          <w:r w:rsidR="004B08F6">
            <w:rPr>
              <w:rFonts w:ascii="Arial" w:hAnsi="Arial" w:cs="Arial"/>
              <w:bCs/>
              <w:sz w:val="24"/>
              <w:szCs w:val="24"/>
            </w:rPr>
            <w:fldChar w:fldCharType="begin"/>
          </w:r>
          <w:r w:rsidR="004B08F6">
            <w:rPr>
              <w:rFonts w:ascii="Arial" w:hAnsi="Arial" w:cs="Arial"/>
              <w:bCs/>
              <w:sz w:val="24"/>
              <w:szCs w:val="24"/>
            </w:rPr>
            <w:instrText xml:space="preserve"> CITATION Sol \l 5130 </w:instrText>
          </w:r>
          <w:r w:rsidR="004B08F6">
            <w:rPr>
              <w:rFonts w:ascii="Arial" w:hAnsi="Arial" w:cs="Arial"/>
              <w:bCs/>
              <w:sz w:val="24"/>
              <w:szCs w:val="24"/>
            </w:rPr>
            <w:fldChar w:fldCharType="separate"/>
          </w:r>
          <w:r w:rsidR="004B08F6" w:rsidRPr="004B08F6">
            <w:rPr>
              <w:rFonts w:ascii="Arial" w:hAnsi="Arial" w:cs="Arial"/>
              <w:noProof/>
              <w:sz w:val="24"/>
              <w:szCs w:val="24"/>
            </w:rPr>
            <w:t>(Solano, s.f.)</w:t>
          </w:r>
          <w:r w:rsidR="004B08F6">
            <w:rPr>
              <w:rFonts w:ascii="Arial" w:hAnsi="Arial" w:cs="Arial"/>
              <w:bCs/>
              <w:sz w:val="24"/>
              <w:szCs w:val="24"/>
            </w:rPr>
            <w:fldChar w:fldCharType="end"/>
          </w:r>
        </w:sdtContent>
      </w:sdt>
    </w:p>
    <w:p w14:paraId="1E5BAE20" w14:textId="3A4356E3" w:rsidR="0096645C" w:rsidRPr="008A3DFC" w:rsidRDefault="00F317BE" w:rsidP="00EF79B1">
      <w:pPr>
        <w:autoSpaceDE w:val="0"/>
        <w:autoSpaceDN w:val="0"/>
        <w:adjustRightInd w:val="0"/>
        <w:spacing w:after="0" w:line="360" w:lineRule="auto"/>
        <w:ind w:firstLine="708"/>
        <w:jc w:val="both"/>
        <w:rPr>
          <w:rFonts w:ascii="Arial" w:hAnsi="Arial" w:cs="Arial"/>
          <w:bCs/>
          <w:sz w:val="24"/>
          <w:szCs w:val="24"/>
          <w:u w:val="single"/>
          <w:rPrChange w:id="11" w:author="steve mena navarro" w:date="2018-06-06T09:49:00Z">
            <w:rPr>
              <w:rFonts w:ascii="Arial" w:hAnsi="Arial" w:cs="Arial"/>
              <w:bCs/>
              <w:sz w:val="24"/>
              <w:szCs w:val="24"/>
            </w:rPr>
          </w:rPrChange>
        </w:rPr>
      </w:pPr>
      <w:ins w:id="12" w:author="steve mena navarro" w:date="2018-06-06T14:17:00Z">
        <w:r>
          <w:rPr>
            <w:rFonts w:ascii="Arial" w:hAnsi="Arial" w:cs="Arial"/>
            <w:bCs/>
            <w:sz w:val="24"/>
            <w:szCs w:val="24"/>
          </w:rPr>
          <w:t xml:space="preserve">Actualmente ambas empresas </w:t>
        </w:r>
      </w:ins>
      <w:ins w:id="13" w:author="steve mena navarro" w:date="2018-06-06T14:20:00Z">
        <w:r>
          <w:rPr>
            <w:rFonts w:ascii="Arial" w:hAnsi="Arial" w:cs="Arial"/>
            <w:bCs/>
            <w:sz w:val="24"/>
            <w:szCs w:val="24"/>
          </w:rPr>
          <w:t xml:space="preserve">tienen como </w:t>
        </w:r>
      </w:ins>
      <w:ins w:id="14" w:author="steve mena navarro" w:date="2018-06-06T14:22:00Z">
        <w:r>
          <w:rPr>
            <w:rFonts w:ascii="Arial" w:hAnsi="Arial" w:cs="Arial"/>
            <w:bCs/>
            <w:sz w:val="24"/>
            <w:szCs w:val="24"/>
          </w:rPr>
          <w:t xml:space="preserve">meta </w:t>
        </w:r>
      </w:ins>
      <w:ins w:id="15" w:author="steve mena navarro" w:date="2018-06-06T14:20:00Z">
        <w:r>
          <w:rPr>
            <w:rFonts w:ascii="Arial" w:hAnsi="Arial" w:cs="Arial"/>
            <w:bCs/>
            <w:sz w:val="24"/>
            <w:szCs w:val="24"/>
          </w:rPr>
          <w:t xml:space="preserve">desarrollar </w:t>
        </w:r>
      </w:ins>
      <w:ins w:id="16" w:author="steve mena navarro" w:date="2018-06-06T14:18:00Z">
        <w:r>
          <w:rPr>
            <w:rFonts w:ascii="Arial" w:hAnsi="Arial" w:cs="Arial"/>
            <w:bCs/>
            <w:sz w:val="24"/>
            <w:szCs w:val="24"/>
          </w:rPr>
          <w:t xml:space="preserve">un dispositivo que sea capaz de tomar los datos de nutrición generados por NutriStat </w:t>
        </w:r>
      </w:ins>
      <w:ins w:id="17" w:author="steve mena navarro" w:date="2018-06-06T14:19:00Z">
        <w:r>
          <w:rPr>
            <w:rFonts w:ascii="Arial" w:hAnsi="Arial" w:cs="Arial"/>
            <w:bCs/>
            <w:sz w:val="24"/>
            <w:szCs w:val="24"/>
          </w:rPr>
          <w:t xml:space="preserve">para dispensar las dosis de los alimentos en sus raciones indicadas de manera precisa. El proyecto se compone de pequeños </w:t>
        </w:r>
      </w:ins>
      <w:ins w:id="18" w:author="steve mena navarro" w:date="2018-06-06T14:20:00Z">
        <w:r>
          <w:rPr>
            <w:rFonts w:ascii="Arial" w:hAnsi="Arial" w:cs="Arial"/>
            <w:bCs/>
            <w:sz w:val="24"/>
            <w:szCs w:val="24"/>
          </w:rPr>
          <w:t xml:space="preserve">como el sistema de mezclado, medición de masa, dispensado, </w:t>
        </w:r>
      </w:ins>
      <w:ins w:id="19" w:author="steve mena navarro" w:date="2018-06-06T14:21:00Z">
        <w:r>
          <w:rPr>
            <w:rFonts w:ascii="Arial" w:hAnsi="Arial" w:cs="Arial"/>
            <w:bCs/>
            <w:sz w:val="24"/>
            <w:szCs w:val="24"/>
          </w:rPr>
          <w:t xml:space="preserve">contención y </w:t>
        </w:r>
      </w:ins>
      <w:ins w:id="20" w:author="steve mena navarro" w:date="2018-06-06T14:23:00Z">
        <w:r w:rsidR="00381E3A">
          <w:rPr>
            <w:rFonts w:ascii="Arial" w:hAnsi="Arial" w:cs="Arial"/>
            <w:bCs/>
            <w:sz w:val="24"/>
            <w:szCs w:val="24"/>
          </w:rPr>
          <w:t>desplazamiento</w:t>
        </w:r>
      </w:ins>
      <w:ins w:id="21" w:author="steve mena navarro" w:date="2018-06-06T14:21:00Z">
        <w:r>
          <w:rPr>
            <w:rFonts w:ascii="Arial" w:hAnsi="Arial" w:cs="Arial"/>
            <w:bCs/>
            <w:sz w:val="24"/>
            <w:szCs w:val="24"/>
          </w:rPr>
          <w:t xml:space="preserve">. El </w:t>
        </w:r>
      </w:ins>
      <w:ins w:id="22" w:author="steve mena navarro" w:date="2018-06-06T14:22:00Z">
        <w:r>
          <w:rPr>
            <w:rFonts w:ascii="Arial" w:hAnsi="Arial" w:cs="Arial"/>
            <w:bCs/>
            <w:sz w:val="24"/>
            <w:szCs w:val="24"/>
          </w:rPr>
          <w:t xml:space="preserve">principal objetivo de este dispositivo es proveer al mercado de una herramienta </w:t>
        </w:r>
      </w:ins>
      <w:ins w:id="23" w:author="steve mena navarro" w:date="2018-06-06T14:23:00Z">
        <w:r>
          <w:rPr>
            <w:rFonts w:ascii="Arial" w:hAnsi="Arial" w:cs="Arial"/>
            <w:bCs/>
            <w:sz w:val="24"/>
            <w:szCs w:val="24"/>
          </w:rPr>
          <w:t>para reducir los costos de alimentación.</w:t>
        </w:r>
      </w:ins>
    </w:p>
    <w:p w14:paraId="4508FE9D" w14:textId="77777777" w:rsidR="000819B9" w:rsidRPr="007B291B" w:rsidRDefault="000819B9" w:rsidP="007B291B">
      <w:pPr>
        <w:pStyle w:val="Paragraph2"/>
        <w:spacing w:line="360" w:lineRule="auto"/>
        <w:ind w:left="0"/>
        <w:jc w:val="both"/>
        <w:rPr>
          <w:lang w:val="es-ES"/>
        </w:rPr>
      </w:pPr>
    </w:p>
    <w:p w14:paraId="051CB94F" w14:textId="77777777" w:rsidR="00EF7F21" w:rsidRDefault="00EF7F21">
      <w:pPr>
        <w:rPr>
          <w:rFonts w:ascii="Arial" w:eastAsiaTheme="majorEastAsia" w:hAnsi="Arial" w:cs="Arial"/>
          <w:b/>
          <w:bCs/>
          <w:sz w:val="28"/>
          <w:szCs w:val="28"/>
        </w:rPr>
      </w:pPr>
      <w:r>
        <w:rPr>
          <w:rFonts w:ascii="Arial" w:hAnsi="Arial" w:cs="Arial"/>
        </w:rPr>
        <w:br w:type="page"/>
      </w:r>
    </w:p>
    <w:p w14:paraId="39FDD13C" w14:textId="77777777" w:rsidR="00AD63C2" w:rsidRPr="00FB7CE8" w:rsidRDefault="00AD63C2" w:rsidP="00AD63C2">
      <w:pPr>
        <w:pStyle w:val="Ttulo1"/>
        <w:rPr>
          <w:rFonts w:ascii="Arial" w:hAnsi="Arial" w:cs="Arial"/>
          <w:color w:val="auto"/>
        </w:rPr>
      </w:pPr>
      <w:r>
        <w:rPr>
          <w:rFonts w:ascii="Arial" w:hAnsi="Arial" w:cs="Arial"/>
          <w:color w:val="auto"/>
        </w:rPr>
        <w:lastRenderedPageBreak/>
        <w:t>Diagrama Causa – Efecto (Ishikawa)</w:t>
      </w:r>
    </w:p>
    <w:p w14:paraId="5950B3DA" w14:textId="77777777" w:rsidR="00927C33" w:rsidRDefault="00927C33" w:rsidP="00AD63C2">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08108FDC" w14:textId="55B2DB3B" w:rsidR="00C12CA1" w:rsidRPr="001B704B" w:rsidRDefault="00C12CA1" w:rsidP="00C12CA1">
      <w:pPr>
        <w:autoSpaceDE w:val="0"/>
        <w:autoSpaceDN w:val="0"/>
        <w:adjustRightInd w:val="0"/>
        <w:spacing w:after="0" w:line="360" w:lineRule="auto"/>
        <w:ind w:firstLine="708"/>
        <w:jc w:val="both"/>
        <w:rPr>
          <w:rFonts w:ascii="Arial" w:hAnsi="Arial" w:cs="Arial"/>
          <w:bCs/>
          <w:color w:val="FF0000"/>
          <w:sz w:val="24"/>
          <w:szCs w:val="24"/>
        </w:rPr>
      </w:pPr>
      <w:r>
        <w:rPr>
          <w:rFonts w:ascii="Arial" w:hAnsi="Arial" w:cs="Arial"/>
          <w:bCs/>
          <w:color w:val="FF0000"/>
          <w:sz w:val="24"/>
          <w:szCs w:val="24"/>
        </w:rPr>
        <w:t>Se encontró que s</w:t>
      </w:r>
      <w:r w:rsidR="00580635">
        <w:rPr>
          <w:rFonts w:ascii="Arial" w:hAnsi="Arial" w:cs="Arial"/>
          <w:bCs/>
          <w:color w:val="FF0000"/>
          <w:sz w:val="24"/>
          <w:szCs w:val="24"/>
        </w:rPr>
        <w:t>e</w:t>
      </w:r>
      <w:r>
        <w:rPr>
          <w:rFonts w:ascii="Arial" w:hAnsi="Arial" w:cs="Arial"/>
          <w:bCs/>
          <w:color w:val="FF0000"/>
          <w:sz w:val="24"/>
          <w:szCs w:val="24"/>
        </w:rPr>
        <w:t xml:space="preserve"> hace un uso ineficiente de los recursos para la alimentación de las vacas lecheras. Las causas de es</w:t>
      </w:r>
      <w:r w:rsidR="00367680">
        <w:rPr>
          <w:rFonts w:ascii="Arial" w:hAnsi="Arial" w:cs="Arial"/>
          <w:bCs/>
          <w:color w:val="FF0000"/>
          <w:sz w:val="24"/>
          <w:szCs w:val="24"/>
        </w:rPr>
        <w:t>te problema se detallan en el dia</w:t>
      </w:r>
      <w:r>
        <w:rPr>
          <w:rFonts w:ascii="Arial" w:hAnsi="Arial" w:cs="Arial"/>
          <w:bCs/>
          <w:color w:val="FF0000"/>
          <w:sz w:val="24"/>
          <w:szCs w:val="24"/>
        </w:rPr>
        <w:t>grama de Ishikawa mostrado en la figura 1.</w:t>
      </w:r>
    </w:p>
    <w:p w14:paraId="7E6BA058" w14:textId="77777777" w:rsidR="00C12CA1" w:rsidRDefault="00C12CA1" w:rsidP="00C12CA1">
      <w:pPr>
        <w:jc w:val="center"/>
        <w:rPr>
          <w:rFonts w:ascii="Arial" w:hAnsi="Arial" w:cs="Arial"/>
        </w:rPr>
      </w:pPr>
      <w:r>
        <w:rPr>
          <w:noProof/>
          <w:lang w:eastAsia="es-CR"/>
        </w:rPr>
        <w:drawing>
          <wp:inline distT="0" distB="0" distL="0" distR="0" wp14:anchorId="01C8E988" wp14:editId="13B3AE32">
            <wp:extent cx="5612130" cy="2209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09800"/>
                    </a:xfrm>
                    <a:prstGeom prst="rect">
                      <a:avLst/>
                    </a:prstGeom>
                  </pic:spPr>
                </pic:pic>
              </a:graphicData>
            </a:graphic>
          </wp:inline>
        </w:drawing>
      </w:r>
    </w:p>
    <w:p w14:paraId="01F33D5E" w14:textId="77777777" w:rsidR="009A7232" w:rsidRPr="00DE62DB" w:rsidRDefault="009A7232" w:rsidP="009A7232">
      <w:pPr>
        <w:autoSpaceDE w:val="0"/>
        <w:autoSpaceDN w:val="0"/>
        <w:adjustRightInd w:val="0"/>
        <w:spacing w:after="0" w:line="360" w:lineRule="auto"/>
        <w:jc w:val="center"/>
        <w:rPr>
          <w:rFonts w:ascii="Arial" w:hAnsi="Arial" w:cs="Arial"/>
          <w:color w:val="FF0000"/>
        </w:rPr>
      </w:pPr>
      <w:r w:rsidRPr="00DE62DB">
        <w:rPr>
          <w:rFonts w:ascii="Arial" w:hAnsi="Arial" w:cs="Arial"/>
          <w:b/>
          <w:color w:val="FF0000"/>
        </w:rPr>
        <w:t xml:space="preserve">Figura 1. </w:t>
      </w:r>
      <w:r w:rsidRPr="00DE62DB">
        <w:rPr>
          <w:rFonts w:ascii="Arial" w:hAnsi="Arial" w:cs="Arial"/>
          <w:color w:val="FF0000"/>
        </w:rPr>
        <w:t xml:space="preserve">Diagrama </w:t>
      </w:r>
      <w:r>
        <w:rPr>
          <w:rFonts w:ascii="Arial" w:hAnsi="Arial" w:cs="Arial"/>
          <w:color w:val="FF0000"/>
        </w:rPr>
        <w:t>Causa - Efecto</w:t>
      </w:r>
    </w:p>
    <w:p w14:paraId="6B85FA1D" w14:textId="77777777" w:rsidR="000819B9" w:rsidRDefault="000819B9">
      <w:pPr>
        <w:rPr>
          <w:rFonts w:ascii="Arial" w:eastAsiaTheme="majorEastAsia" w:hAnsi="Arial" w:cs="Arial"/>
          <w:b/>
          <w:bCs/>
          <w:sz w:val="28"/>
          <w:szCs w:val="28"/>
        </w:rPr>
        <w:pPrChange w:id="24" w:author="steve mena navarro" w:date="2018-06-06T10:30:00Z">
          <w:pPr>
            <w:jc w:val="center"/>
          </w:pPr>
        </w:pPrChange>
      </w:pPr>
    </w:p>
    <w:p w14:paraId="0DD928DF" w14:textId="77777777" w:rsidR="00975C4B" w:rsidRPr="0016416C" w:rsidRDefault="00371BD6" w:rsidP="0016416C">
      <w:pPr>
        <w:pStyle w:val="Ttulo1"/>
        <w:rPr>
          <w:rFonts w:ascii="Arial" w:hAnsi="Arial" w:cs="Arial"/>
          <w:color w:val="auto"/>
        </w:rPr>
      </w:pPr>
      <w:bookmarkStart w:id="25" w:name="_Toc432944434"/>
      <w:bookmarkStart w:id="26" w:name="_Toc506756053"/>
      <w:r w:rsidRPr="00FB7CE8">
        <w:rPr>
          <w:rFonts w:ascii="Arial" w:hAnsi="Arial" w:cs="Arial"/>
          <w:color w:val="auto"/>
        </w:rPr>
        <w:t>Definición del problema</w:t>
      </w:r>
      <w:bookmarkEnd w:id="25"/>
      <w:bookmarkEnd w:id="26"/>
    </w:p>
    <w:p w14:paraId="5F01A0A4" w14:textId="77777777" w:rsidR="00CB1A4E" w:rsidRPr="00FB7CE8" w:rsidRDefault="00371BD6" w:rsidP="00FB7CE8">
      <w:pPr>
        <w:pStyle w:val="Ttulo2"/>
        <w:rPr>
          <w:rFonts w:ascii="Arial" w:hAnsi="Arial" w:cs="Arial"/>
          <w:b w:val="0"/>
          <w:i/>
          <w:color w:val="auto"/>
        </w:rPr>
      </w:pPr>
      <w:bookmarkStart w:id="27" w:name="_Toc432944435"/>
      <w:bookmarkStart w:id="28" w:name="_Toc506756054"/>
      <w:r w:rsidRPr="00FB7CE8">
        <w:rPr>
          <w:rFonts w:ascii="Arial" w:hAnsi="Arial" w:cs="Arial"/>
          <w:b w:val="0"/>
          <w:i/>
          <w:color w:val="auto"/>
        </w:rPr>
        <w:t>Generalidades</w:t>
      </w:r>
      <w:bookmarkEnd w:id="27"/>
      <w:bookmarkEnd w:id="28"/>
    </w:p>
    <w:p w14:paraId="4B701122" w14:textId="77777777" w:rsidR="00367680" w:rsidRDefault="00367680" w:rsidP="007B291B">
      <w:pPr>
        <w:pStyle w:val="Paragraph2"/>
        <w:spacing w:line="360" w:lineRule="auto"/>
        <w:ind w:left="0"/>
        <w:jc w:val="both"/>
        <w:rPr>
          <w:lang w:val="es-ES"/>
        </w:rPr>
      </w:pPr>
    </w:p>
    <w:p w14:paraId="1BC7E6F8" w14:textId="5FC0CD8F" w:rsidR="00F170FD" w:rsidRDefault="001C1C2A" w:rsidP="007B291B">
      <w:pPr>
        <w:pStyle w:val="Paragraph2"/>
        <w:spacing w:line="360" w:lineRule="auto"/>
        <w:ind w:left="0"/>
        <w:jc w:val="both"/>
        <w:rPr>
          <w:lang w:val="es-ES"/>
        </w:rPr>
      </w:pPr>
      <w:r>
        <w:rPr>
          <w:lang w:val="es-ES"/>
        </w:rPr>
        <w:tab/>
      </w:r>
      <w:r w:rsidR="00845F14">
        <w:rPr>
          <w:lang w:val="es-ES"/>
        </w:rPr>
        <w:t xml:space="preserve">Mediante visitas de campo se determinó </w:t>
      </w:r>
      <w:r w:rsidR="00F170FD">
        <w:rPr>
          <w:lang w:val="es-ES"/>
        </w:rPr>
        <w:t xml:space="preserve">que </w:t>
      </w:r>
      <w:r w:rsidR="00845F14">
        <w:rPr>
          <w:lang w:val="es-ES"/>
        </w:rPr>
        <w:t xml:space="preserve">los métodos y las medidas </w:t>
      </w:r>
      <w:r w:rsidR="00F170FD">
        <w:rPr>
          <w:lang w:val="es-ES"/>
        </w:rPr>
        <w:t xml:space="preserve">son los que </w:t>
      </w:r>
      <w:r w:rsidR="00845F14">
        <w:rPr>
          <w:lang w:val="es-ES"/>
        </w:rPr>
        <w:t xml:space="preserve">generan </w:t>
      </w:r>
      <w:r w:rsidR="00F170FD">
        <w:rPr>
          <w:lang w:val="es-ES"/>
        </w:rPr>
        <w:t xml:space="preserve">mayor </w:t>
      </w:r>
      <w:r w:rsidR="00845F14">
        <w:rPr>
          <w:lang w:val="es-ES"/>
        </w:rPr>
        <w:t>impacto sobre la problem</w:t>
      </w:r>
      <w:r w:rsidR="00F170FD">
        <w:rPr>
          <w:lang w:val="es-ES"/>
        </w:rPr>
        <w:t>ática. En el caso del método,</w:t>
      </w:r>
      <w:r w:rsidR="00367680">
        <w:rPr>
          <w:lang w:val="es-ES"/>
        </w:rPr>
        <w:t xml:space="preserve"> este requiere que el vaquero memorice una gran cantidad de raciones diferentes, lo cual le genera agotamiento mental.</w:t>
      </w:r>
      <w:r w:rsidR="00F170FD">
        <w:rPr>
          <w:lang w:val="es-ES"/>
        </w:rPr>
        <w:t xml:space="preserve"> </w:t>
      </w:r>
      <w:r w:rsidR="00367680">
        <w:rPr>
          <w:lang w:val="es-ES"/>
        </w:rPr>
        <w:t xml:space="preserve">Aun memorizándose las tablas, </w:t>
      </w:r>
      <w:r w:rsidR="00F170FD">
        <w:rPr>
          <w:lang w:val="es-ES"/>
        </w:rPr>
        <w:t>la dosificación es imprecisa</w:t>
      </w:r>
      <w:r w:rsidR="00367680">
        <w:rPr>
          <w:lang w:val="es-ES"/>
        </w:rPr>
        <w:t xml:space="preserve"> por que se usan botellas graduadas</w:t>
      </w:r>
      <w:r w:rsidR="00F170FD">
        <w:rPr>
          <w:lang w:val="es-ES"/>
        </w:rPr>
        <w:t xml:space="preserve"> y </w:t>
      </w:r>
      <w:r w:rsidR="00367680">
        <w:rPr>
          <w:lang w:val="es-ES"/>
        </w:rPr>
        <w:t xml:space="preserve">en su distribución </w:t>
      </w:r>
      <w:r w:rsidR="00F170FD">
        <w:rPr>
          <w:lang w:val="es-ES"/>
        </w:rPr>
        <w:t>se genera dispersión que se traduce en pérdidas de insumos</w:t>
      </w:r>
      <w:r w:rsidR="00367680">
        <w:rPr>
          <w:lang w:val="es-ES"/>
        </w:rPr>
        <w:t xml:space="preserve">. </w:t>
      </w:r>
    </w:p>
    <w:p w14:paraId="5EF48006" w14:textId="7E1028A6" w:rsidR="00F170FD" w:rsidRDefault="00F170FD" w:rsidP="00F170FD">
      <w:pPr>
        <w:pStyle w:val="Paragraph2"/>
        <w:spacing w:line="360" w:lineRule="auto"/>
        <w:ind w:left="0" w:firstLine="708"/>
        <w:jc w:val="both"/>
        <w:rPr>
          <w:lang w:val="es-ES"/>
        </w:rPr>
      </w:pPr>
      <w:r>
        <w:rPr>
          <w:lang w:val="es-ES"/>
        </w:rPr>
        <w:t xml:space="preserve">En las medidas, los componentes de la alimentación tienen densidades variables debido a que su naturaleza orgánica los hace sensibles a la </w:t>
      </w:r>
      <w:r w:rsidR="00367680">
        <w:rPr>
          <w:lang w:val="es-ES"/>
        </w:rPr>
        <w:t>temperatura y humedad, entonces aun teniendo copas graduadas y con el cuidado de medir bien el volumen las dosis no es posible garantizar que la masa sea siempre la misma.</w:t>
      </w:r>
    </w:p>
    <w:p w14:paraId="64E04E67" w14:textId="77777777" w:rsidR="001C1C2A" w:rsidRDefault="001C1C2A" w:rsidP="00326753">
      <w:pPr>
        <w:pStyle w:val="Paragraph2"/>
        <w:spacing w:line="360" w:lineRule="auto"/>
        <w:ind w:left="0"/>
        <w:jc w:val="both"/>
        <w:rPr>
          <w:b/>
          <w:color w:val="FF0000"/>
          <w:lang w:val="es-ES"/>
        </w:rPr>
      </w:pPr>
    </w:p>
    <w:p w14:paraId="0C2CB8A9" w14:textId="77777777" w:rsidR="00326753" w:rsidRPr="00326753" w:rsidRDefault="00326753" w:rsidP="00326753">
      <w:pPr>
        <w:pStyle w:val="Paragraph2"/>
        <w:spacing w:line="360" w:lineRule="auto"/>
        <w:ind w:left="0"/>
        <w:jc w:val="both"/>
        <w:rPr>
          <w:b/>
          <w:color w:val="FF0000"/>
          <w:lang w:val="es-ES"/>
        </w:rPr>
      </w:pPr>
      <w:r w:rsidRPr="00F170FD">
        <w:rPr>
          <w:b/>
          <w:lang w:val="es-ES"/>
        </w:rPr>
        <w:lastRenderedPageBreak/>
        <w:t>Justificación</w:t>
      </w:r>
    </w:p>
    <w:p w14:paraId="2AB4ECCF" w14:textId="094A87E8" w:rsidR="00EC3F9E" w:rsidRDefault="00EC3F9E" w:rsidP="00EC3F9E">
      <w:pPr>
        <w:spacing w:line="360" w:lineRule="auto"/>
        <w:ind w:firstLine="708"/>
        <w:jc w:val="both"/>
        <w:rPr>
          <w:rFonts w:ascii="Arial" w:hAnsi="Arial" w:cs="Arial"/>
          <w:sz w:val="24"/>
        </w:rPr>
      </w:pPr>
      <w:r w:rsidRPr="00D82434">
        <w:rPr>
          <w:rFonts w:ascii="Arial" w:hAnsi="Arial" w:cs="Arial"/>
          <w:sz w:val="24"/>
          <w:lang w:val="es-ES"/>
        </w:rPr>
        <w:t xml:space="preserve">La aprobación del Tratado de Libre comercio hará que en 2025 la leche no pague impuestos de importación </w:t>
      </w:r>
      <w:sdt>
        <w:sdtPr>
          <w:rPr>
            <w:rFonts w:ascii="Arial" w:hAnsi="Arial" w:cs="Arial"/>
            <w:sz w:val="24"/>
            <w:lang w:val="es-ES"/>
          </w:rPr>
          <w:id w:val="629206645"/>
          <w:citation/>
        </w:sdtPr>
        <w:sdtEndPr/>
        <w:sdtContent>
          <w:r w:rsidRPr="00D82434">
            <w:rPr>
              <w:rFonts w:ascii="Arial" w:hAnsi="Arial" w:cs="Arial"/>
              <w:sz w:val="24"/>
              <w:lang w:val="es-ES"/>
            </w:rPr>
            <w:fldChar w:fldCharType="begin"/>
          </w:r>
          <w:r w:rsidRPr="00D82434">
            <w:rPr>
              <w:rFonts w:ascii="Arial" w:hAnsi="Arial" w:cs="Arial"/>
              <w:sz w:val="24"/>
              <w:lang w:val="es-ES"/>
            </w:rPr>
            <w:instrText xml:space="preserve"> CITATION Bar15 \l 5130 </w:instrText>
          </w:r>
          <w:r w:rsidRPr="00D82434">
            <w:rPr>
              <w:rFonts w:ascii="Arial" w:hAnsi="Arial" w:cs="Arial"/>
              <w:sz w:val="24"/>
              <w:lang w:val="es-ES"/>
            </w:rPr>
            <w:fldChar w:fldCharType="separate"/>
          </w:r>
          <w:r w:rsidRPr="003F2AA6">
            <w:rPr>
              <w:rFonts w:ascii="Arial" w:hAnsi="Arial" w:cs="Arial"/>
              <w:noProof/>
              <w:sz w:val="24"/>
              <w:lang w:val="es-ES"/>
            </w:rPr>
            <w:t>(Barquero, 2015)</w:t>
          </w:r>
          <w:r w:rsidRPr="00D82434">
            <w:rPr>
              <w:rFonts w:ascii="Arial" w:hAnsi="Arial" w:cs="Arial"/>
              <w:sz w:val="24"/>
              <w:lang w:val="es-ES"/>
            </w:rPr>
            <w:fldChar w:fldCharType="end"/>
          </w:r>
        </w:sdtContent>
      </w:sdt>
      <w:r w:rsidRPr="00D82434">
        <w:rPr>
          <w:rFonts w:ascii="Arial" w:hAnsi="Arial" w:cs="Arial"/>
          <w:sz w:val="24"/>
        </w:rPr>
        <w:t xml:space="preserve">, lo </w:t>
      </w:r>
      <w:r w:rsidR="00BD3CFD">
        <w:rPr>
          <w:rFonts w:ascii="Arial" w:hAnsi="Arial" w:cs="Arial"/>
          <w:sz w:val="24"/>
        </w:rPr>
        <w:t>que creará una fuerte presión sobre el</w:t>
      </w:r>
      <w:r w:rsidRPr="00D82434">
        <w:rPr>
          <w:rFonts w:ascii="Arial" w:hAnsi="Arial" w:cs="Arial"/>
          <w:sz w:val="24"/>
        </w:rPr>
        <w:t xml:space="preserve"> mercado de producción lechero nacional</w:t>
      </w:r>
      <w:r>
        <w:rPr>
          <w:rFonts w:ascii="Arial" w:hAnsi="Arial" w:cs="Arial"/>
          <w:sz w:val="24"/>
        </w:rPr>
        <w:t>,</w:t>
      </w:r>
      <w:r w:rsidRPr="00D82434">
        <w:rPr>
          <w:rFonts w:ascii="Arial" w:hAnsi="Arial" w:cs="Arial"/>
          <w:sz w:val="24"/>
        </w:rPr>
        <w:t xml:space="preserve"> quienes debido a la globalización se verán </w:t>
      </w:r>
      <w:r>
        <w:rPr>
          <w:rFonts w:ascii="Arial" w:hAnsi="Arial" w:cs="Arial"/>
          <w:sz w:val="24"/>
        </w:rPr>
        <w:t xml:space="preserve">obligados a ser más competitivos y bajar los costos. </w:t>
      </w:r>
    </w:p>
    <w:p w14:paraId="79ED8AA0" w14:textId="5A6D1B44" w:rsidR="00EC3F9E" w:rsidRDefault="00EC3F9E" w:rsidP="00BD3CFD">
      <w:pPr>
        <w:spacing w:line="360" w:lineRule="auto"/>
        <w:ind w:firstLine="708"/>
        <w:jc w:val="both"/>
        <w:rPr>
          <w:rFonts w:ascii="Arial" w:hAnsi="Arial" w:cs="Arial"/>
          <w:sz w:val="24"/>
        </w:rPr>
      </w:pPr>
      <w:r>
        <w:rPr>
          <w:rFonts w:ascii="Arial" w:hAnsi="Arial" w:cs="Arial"/>
          <w:sz w:val="24"/>
        </w:rPr>
        <w:t xml:space="preserve">Dentro de la estructura de costos de la industria lechera, la alimentación </w:t>
      </w:r>
      <w:r w:rsidR="00DA041E">
        <w:rPr>
          <w:rFonts w:ascii="Arial" w:hAnsi="Arial" w:cs="Arial"/>
          <w:sz w:val="24"/>
        </w:rPr>
        <w:t>constituye</w:t>
      </w:r>
      <w:r w:rsidR="00BD3CFD">
        <w:rPr>
          <w:rFonts w:ascii="Arial" w:hAnsi="Arial" w:cs="Arial"/>
          <w:sz w:val="24"/>
        </w:rPr>
        <w:t xml:space="preserve"> un 51.82% del precio </w:t>
      </w:r>
      <w:r>
        <w:rPr>
          <w:rFonts w:ascii="Arial" w:hAnsi="Arial" w:cs="Arial"/>
          <w:sz w:val="24"/>
        </w:rPr>
        <w:t xml:space="preserve">de producción de </w:t>
      </w:r>
      <w:r w:rsidR="00BD3CFD">
        <w:rPr>
          <w:rFonts w:ascii="Arial" w:hAnsi="Arial" w:cs="Arial"/>
          <w:sz w:val="24"/>
        </w:rPr>
        <w:t xml:space="preserve">la </w:t>
      </w:r>
      <w:r>
        <w:rPr>
          <w:rFonts w:ascii="Arial" w:hAnsi="Arial" w:cs="Arial"/>
          <w:sz w:val="24"/>
        </w:rPr>
        <w:t xml:space="preserve">leche. Utilizando los datos publicados por </w:t>
      </w:r>
      <w:sdt>
        <w:sdtPr>
          <w:rPr>
            <w:rFonts w:ascii="Arial" w:hAnsi="Arial" w:cs="Arial"/>
            <w:sz w:val="24"/>
          </w:rPr>
          <w:id w:val="1862236964"/>
          <w:citation/>
        </w:sdtPr>
        <w:sdtEndPr/>
        <w:sdtContent>
          <w:r w:rsidR="00DA041E">
            <w:rPr>
              <w:rFonts w:ascii="Arial" w:hAnsi="Arial" w:cs="Arial"/>
              <w:sz w:val="24"/>
            </w:rPr>
            <w:fldChar w:fldCharType="begin"/>
          </w:r>
          <w:r w:rsidR="00DA041E">
            <w:rPr>
              <w:rFonts w:ascii="Arial" w:hAnsi="Arial" w:cs="Arial"/>
              <w:sz w:val="24"/>
            </w:rPr>
            <w:instrText xml:space="preserve"> CITATION Leó17 \l 5130 </w:instrText>
          </w:r>
          <w:r w:rsidR="00DA041E">
            <w:rPr>
              <w:rFonts w:ascii="Arial" w:hAnsi="Arial" w:cs="Arial"/>
              <w:sz w:val="24"/>
            </w:rPr>
            <w:fldChar w:fldCharType="separate"/>
          </w:r>
          <w:r w:rsidR="00DA041E" w:rsidRPr="00DA041E">
            <w:rPr>
              <w:rFonts w:ascii="Arial" w:hAnsi="Arial" w:cs="Arial"/>
              <w:noProof/>
              <w:sz w:val="24"/>
            </w:rPr>
            <w:t>(León, 2017)</w:t>
          </w:r>
          <w:r w:rsidR="00DA041E">
            <w:rPr>
              <w:rFonts w:ascii="Arial" w:hAnsi="Arial" w:cs="Arial"/>
              <w:sz w:val="24"/>
            </w:rPr>
            <w:fldChar w:fldCharType="end"/>
          </w:r>
        </w:sdtContent>
      </w:sdt>
      <w:r>
        <w:rPr>
          <w:rFonts w:ascii="Arial" w:hAnsi="Arial" w:cs="Arial"/>
          <w:sz w:val="24"/>
        </w:rPr>
        <w:t xml:space="preserve"> </w:t>
      </w:r>
      <w:r w:rsidR="00DA041E">
        <w:rPr>
          <w:rFonts w:ascii="Arial" w:hAnsi="Arial" w:cs="Arial"/>
          <w:sz w:val="24"/>
        </w:rPr>
        <w:t xml:space="preserve">se estimó que optimizar la eficiencia en la alimentación en </w:t>
      </w:r>
      <w:r w:rsidR="00BD3CFD">
        <w:rPr>
          <w:rFonts w:ascii="Arial" w:hAnsi="Arial" w:cs="Arial"/>
          <w:sz w:val="24"/>
        </w:rPr>
        <w:t>un 5% para una ganadería de 4.8</w:t>
      </w:r>
      <w:r w:rsidR="00DA041E">
        <w:rPr>
          <w:rFonts w:ascii="Arial" w:hAnsi="Arial" w:cs="Arial"/>
          <w:sz w:val="24"/>
        </w:rPr>
        <w:t xml:space="preserve"> vacas en producción por hectárea </w:t>
      </w:r>
      <w:r w:rsidR="00BD3CFD">
        <w:rPr>
          <w:rFonts w:ascii="Arial" w:hAnsi="Arial" w:cs="Arial"/>
          <w:sz w:val="24"/>
        </w:rPr>
        <w:t xml:space="preserve">y con una utilidad neta de $3 769 por hectárea anuales, </w:t>
      </w:r>
      <w:r w:rsidR="00DA041E">
        <w:rPr>
          <w:rFonts w:ascii="Arial" w:hAnsi="Arial" w:cs="Arial"/>
          <w:sz w:val="24"/>
        </w:rPr>
        <w:t>mejoraría</w:t>
      </w:r>
      <w:r w:rsidR="00BD3CFD">
        <w:rPr>
          <w:rFonts w:ascii="Arial" w:hAnsi="Arial" w:cs="Arial"/>
          <w:sz w:val="24"/>
        </w:rPr>
        <w:t xml:space="preserve"> el margen de utilidades en 2.09% lo que significa $407</w:t>
      </w:r>
      <w:r w:rsidR="00DA041E">
        <w:rPr>
          <w:rFonts w:ascii="Arial" w:hAnsi="Arial" w:cs="Arial"/>
          <w:sz w:val="24"/>
        </w:rPr>
        <w:t xml:space="preserve"> por hectárea </w:t>
      </w:r>
      <w:r w:rsidR="00BD3CFD">
        <w:rPr>
          <w:rFonts w:ascii="Arial" w:hAnsi="Arial" w:cs="Arial"/>
          <w:sz w:val="24"/>
        </w:rPr>
        <w:t>anuales</w:t>
      </w:r>
      <w:r w:rsidR="00DA041E">
        <w:rPr>
          <w:rFonts w:ascii="Arial" w:hAnsi="Arial" w:cs="Arial"/>
          <w:sz w:val="24"/>
        </w:rPr>
        <w:t>.</w:t>
      </w:r>
      <w:r w:rsidR="00BD3CFD">
        <w:rPr>
          <w:rFonts w:ascii="Arial" w:hAnsi="Arial" w:cs="Arial"/>
          <w:sz w:val="24"/>
        </w:rPr>
        <w:t xml:space="preserve"> </w:t>
      </w:r>
      <w:sdt>
        <w:sdtPr>
          <w:rPr>
            <w:rFonts w:ascii="Arial" w:hAnsi="Arial" w:cs="Arial"/>
            <w:sz w:val="24"/>
          </w:rPr>
          <w:id w:val="-1653668856"/>
          <w:citation/>
        </w:sdtPr>
        <w:sdtEndPr/>
        <w:sdtContent>
          <w:r w:rsidR="00DA041E">
            <w:rPr>
              <w:rFonts w:ascii="Arial" w:hAnsi="Arial" w:cs="Arial"/>
              <w:sz w:val="24"/>
            </w:rPr>
            <w:fldChar w:fldCharType="begin"/>
          </w:r>
          <w:r w:rsidR="00DA041E">
            <w:rPr>
              <w:rFonts w:ascii="Arial" w:hAnsi="Arial" w:cs="Arial"/>
              <w:sz w:val="24"/>
            </w:rPr>
            <w:instrText xml:space="preserve"> CITATION Alm13 \l 5130 </w:instrText>
          </w:r>
          <w:r w:rsidR="00DA041E">
            <w:rPr>
              <w:rFonts w:ascii="Arial" w:hAnsi="Arial" w:cs="Arial"/>
              <w:sz w:val="24"/>
            </w:rPr>
            <w:fldChar w:fldCharType="separate"/>
          </w:r>
          <w:r w:rsidR="00DA041E" w:rsidRPr="00DA041E">
            <w:rPr>
              <w:rFonts w:ascii="Arial" w:hAnsi="Arial" w:cs="Arial"/>
              <w:noProof/>
              <w:sz w:val="24"/>
            </w:rPr>
            <w:t>( Almeyda, 2013)</w:t>
          </w:r>
          <w:r w:rsidR="00DA041E">
            <w:rPr>
              <w:rFonts w:ascii="Arial" w:hAnsi="Arial" w:cs="Arial"/>
              <w:sz w:val="24"/>
            </w:rPr>
            <w:fldChar w:fldCharType="end"/>
          </w:r>
        </w:sdtContent>
      </w:sdt>
      <w:r w:rsidR="00DA041E">
        <w:rPr>
          <w:rFonts w:ascii="Arial" w:hAnsi="Arial" w:cs="Arial"/>
          <w:sz w:val="24"/>
        </w:rPr>
        <w:t xml:space="preserve"> </w:t>
      </w:r>
      <w:r w:rsidR="001C1C2A">
        <w:rPr>
          <w:rFonts w:ascii="Arial" w:hAnsi="Arial" w:cs="Arial"/>
          <w:sz w:val="24"/>
        </w:rPr>
        <w:t xml:space="preserve">hizo </w:t>
      </w:r>
      <w:r w:rsidR="00DA041E">
        <w:rPr>
          <w:rFonts w:ascii="Arial" w:hAnsi="Arial" w:cs="Arial"/>
          <w:sz w:val="24"/>
        </w:rPr>
        <w:t xml:space="preserve">hincapié en la necesidad de </w:t>
      </w:r>
      <w:r>
        <w:rPr>
          <w:rFonts w:ascii="Arial" w:hAnsi="Arial" w:cs="Arial"/>
          <w:sz w:val="24"/>
        </w:rPr>
        <w:t>utilizar la tecnología para hacer más eficiente la distribución de alimento en las fincas</w:t>
      </w:r>
      <w:r w:rsidR="001C1C2A">
        <w:rPr>
          <w:rFonts w:ascii="Arial" w:hAnsi="Arial" w:cs="Arial"/>
          <w:sz w:val="24"/>
        </w:rPr>
        <w:t xml:space="preserve"> con el objetivo de </w:t>
      </w:r>
      <w:r w:rsidR="0059414A">
        <w:rPr>
          <w:rFonts w:ascii="Arial" w:hAnsi="Arial" w:cs="Arial"/>
          <w:sz w:val="24"/>
        </w:rPr>
        <w:t xml:space="preserve">reducir los costos y </w:t>
      </w:r>
      <w:r w:rsidR="001C1C2A">
        <w:rPr>
          <w:rFonts w:ascii="Arial" w:hAnsi="Arial" w:cs="Arial"/>
          <w:sz w:val="24"/>
        </w:rPr>
        <w:t xml:space="preserve">ser competitivos ante la apertura comercial. </w:t>
      </w:r>
      <w:del w:id="29" w:author="steve mena navarro" w:date="2018-06-06T14:24:00Z">
        <w:r w:rsidR="00DA041E" w:rsidDel="00E11AF5">
          <w:rPr>
            <w:rFonts w:ascii="Arial" w:hAnsi="Arial" w:cs="Arial"/>
            <w:sz w:val="24"/>
          </w:rPr>
          <w:delText xml:space="preserve">Este dispositivo </w:delText>
        </w:r>
        <w:r w:rsidR="001C1C2A" w:rsidDel="00E11AF5">
          <w:rPr>
            <w:rFonts w:ascii="Arial" w:hAnsi="Arial" w:cs="Arial"/>
            <w:sz w:val="24"/>
          </w:rPr>
          <w:delText xml:space="preserve">tratará </w:delText>
        </w:r>
        <w:r w:rsidR="00DA041E" w:rsidDel="00E11AF5">
          <w:rPr>
            <w:rFonts w:ascii="Arial" w:hAnsi="Arial" w:cs="Arial"/>
            <w:sz w:val="24"/>
          </w:rPr>
          <w:delText xml:space="preserve">de </w:delText>
        </w:r>
        <w:r w:rsidR="0059414A" w:rsidDel="00E11AF5">
          <w:rPr>
            <w:rFonts w:ascii="Arial" w:hAnsi="Arial" w:cs="Arial"/>
            <w:sz w:val="24"/>
          </w:rPr>
          <w:delText>alcanzar el porcentaje de eficiencia expuesto</w:delText>
        </w:r>
        <w:r w:rsidR="00DA041E" w:rsidDel="00E11AF5">
          <w:rPr>
            <w:rFonts w:ascii="Arial" w:hAnsi="Arial" w:cs="Arial"/>
            <w:sz w:val="24"/>
          </w:rPr>
          <w:delText xml:space="preserve">. Resolver este problema </w:delText>
        </w:r>
        <w:r w:rsidR="001C1C2A" w:rsidDel="00E11AF5">
          <w:rPr>
            <w:rFonts w:ascii="Arial" w:hAnsi="Arial" w:cs="Arial"/>
            <w:sz w:val="24"/>
          </w:rPr>
          <w:delText xml:space="preserve">será de gran ayuda para los </w:delText>
        </w:r>
        <w:r w:rsidR="0059414A" w:rsidDel="00E11AF5">
          <w:rPr>
            <w:rFonts w:ascii="Arial" w:hAnsi="Arial" w:cs="Arial"/>
            <w:sz w:val="24"/>
          </w:rPr>
          <w:delText>pequeños</w:delText>
        </w:r>
        <w:r w:rsidR="00C144C0" w:rsidDel="00E11AF5">
          <w:rPr>
            <w:rFonts w:ascii="Arial" w:hAnsi="Arial" w:cs="Arial"/>
            <w:sz w:val="24"/>
          </w:rPr>
          <w:delText xml:space="preserve"> productores ya que aumentaría su margen de neto de utilidad.</w:delText>
        </w:r>
      </w:del>
    </w:p>
    <w:p w14:paraId="409C50F0" w14:textId="1B9DE226" w:rsidR="00991881" w:rsidRDefault="00CD6ACF" w:rsidP="007B291B">
      <w:pPr>
        <w:pStyle w:val="Paragraph2"/>
        <w:spacing w:line="360" w:lineRule="auto"/>
        <w:ind w:left="0"/>
        <w:jc w:val="both"/>
        <w:rPr>
          <w:rFonts w:cs="Arial"/>
          <w:lang w:val="es-CR"/>
        </w:rPr>
      </w:pPr>
      <w:r w:rsidRPr="0054589A">
        <w:rPr>
          <w:rFonts w:cs="Arial"/>
          <w:lang w:val="es-CR"/>
          <w:rPrChange w:id="30" w:author="steve mena navarro" w:date="2018-06-06T16:03:00Z">
            <w:rPr>
              <w:rFonts w:cs="Arial"/>
            </w:rPr>
          </w:rPrChange>
        </w:rPr>
        <w:tab/>
      </w:r>
      <w:r w:rsidR="00991881" w:rsidRPr="00991881">
        <w:rPr>
          <w:rFonts w:cs="Arial"/>
          <w:lang w:val="es-CR"/>
          <w:rPrChange w:id="31" w:author="steve mena navarro" w:date="2018-06-06T10:34:00Z">
            <w:rPr>
              <w:rFonts w:cs="Arial"/>
            </w:rPr>
          </w:rPrChange>
        </w:rPr>
        <w:t xml:space="preserve">El desarrollo de </w:t>
      </w:r>
      <w:r w:rsidR="00884E02" w:rsidRPr="00884E02">
        <w:rPr>
          <w:rFonts w:cs="Arial"/>
          <w:lang w:val="es-CR"/>
          <w:rPrChange w:id="32" w:author="steve mena navarro" w:date="2018-06-06T10:33:00Z">
            <w:rPr>
              <w:rFonts w:cs="Arial"/>
            </w:rPr>
          </w:rPrChange>
        </w:rPr>
        <w:t xml:space="preserve">este </w:t>
      </w:r>
      <w:r w:rsidR="00991881">
        <w:rPr>
          <w:rFonts w:cs="Arial"/>
          <w:lang w:val="es-CR"/>
        </w:rPr>
        <w:t>p</w:t>
      </w:r>
      <w:r w:rsidR="00884E02" w:rsidRPr="00884E02">
        <w:rPr>
          <w:rFonts w:cs="Arial"/>
          <w:lang w:val="es-CR"/>
          <w:rPrChange w:id="33" w:author="steve mena navarro" w:date="2018-06-06T10:33:00Z">
            <w:rPr>
              <w:rFonts w:cs="Arial"/>
            </w:rPr>
          </w:rPrChange>
        </w:rPr>
        <w:t xml:space="preserve">royecto permitirá </w:t>
      </w:r>
      <w:r w:rsidR="00991881">
        <w:rPr>
          <w:rFonts w:cs="Arial"/>
          <w:lang w:val="es-CR"/>
        </w:rPr>
        <w:t xml:space="preserve">a </w:t>
      </w:r>
      <w:r w:rsidR="00E11AF5">
        <w:rPr>
          <w:rFonts w:cs="Arial"/>
          <w:lang w:val="es-CR"/>
        </w:rPr>
        <w:t>la organización estar más cerca de</w:t>
      </w:r>
      <w:r w:rsidR="00991881">
        <w:rPr>
          <w:rFonts w:cs="Arial"/>
          <w:lang w:val="es-CR"/>
        </w:rPr>
        <w:t xml:space="preserve">l objetivo de construir </w:t>
      </w:r>
      <w:r w:rsidR="00826352">
        <w:rPr>
          <w:rFonts w:cs="Arial"/>
          <w:lang w:val="es-CR"/>
        </w:rPr>
        <w:t xml:space="preserve">un </w:t>
      </w:r>
      <w:r w:rsidR="00991881">
        <w:rPr>
          <w:rFonts w:cs="Arial"/>
          <w:lang w:val="es-CR"/>
        </w:rPr>
        <w:t>dispositivo</w:t>
      </w:r>
      <w:r w:rsidR="00826352">
        <w:rPr>
          <w:rFonts w:cs="Arial"/>
          <w:lang w:val="es-CR"/>
        </w:rPr>
        <w:t xml:space="preserve"> que pueda reducir los costos </w:t>
      </w:r>
      <w:del w:id="34" w:author="steve mena navarro" w:date="2018-06-06T14:26:00Z">
        <w:r w:rsidR="00826352" w:rsidDel="00826352">
          <w:rPr>
            <w:rFonts w:cs="Arial"/>
            <w:lang w:val="es-CR"/>
          </w:rPr>
          <w:delText>generados en</w:delText>
        </w:r>
      </w:del>
      <w:ins w:id="35" w:author="steve mena navarro" w:date="2018-06-06T14:26:00Z">
        <w:r w:rsidR="00826352">
          <w:rPr>
            <w:rFonts w:cs="Arial"/>
            <w:lang w:val="es-CR"/>
          </w:rPr>
          <w:t>de</w:t>
        </w:r>
      </w:ins>
      <w:del w:id="36" w:author="steve mena navarro" w:date="2018-06-06T14:26:00Z">
        <w:r w:rsidR="00826352" w:rsidDel="00826352">
          <w:rPr>
            <w:rFonts w:cs="Arial"/>
            <w:lang w:val="es-CR"/>
          </w:rPr>
          <w:delText xml:space="preserve"> la</w:delText>
        </w:r>
      </w:del>
      <w:r w:rsidR="00826352">
        <w:rPr>
          <w:rFonts w:cs="Arial"/>
          <w:lang w:val="es-CR"/>
        </w:rPr>
        <w:t xml:space="preserve"> alimentación </w:t>
      </w:r>
      <w:del w:id="37" w:author="steve mena navarro" w:date="2018-06-06T14:26:00Z">
        <w:r w:rsidR="00826352" w:rsidDel="00826352">
          <w:rPr>
            <w:rFonts w:cs="Arial"/>
            <w:lang w:val="es-CR"/>
          </w:rPr>
          <w:delText xml:space="preserve">producto de la actividad lechera </w:delText>
        </w:r>
      </w:del>
      <w:r w:rsidR="00826352">
        <w:rPr>
          <w:rFonts w:cs="Arial"/>
          <w:lang w:val="es-CR"/>
        </w:rPr>
        <w:t>y generar mayores controles sobre el sistema de dosificación y alimentación.</w:t>
      </w:r>
    </w:p>
    <w:p w14:paraId="6161AF8C" w14:textId="77777777" w:rsidR="00826352" w:rsidRDefault="00826352">
      <w:pPr>
        <w:rPr>
          <w:ins w:id="38" w:author="steve mena navarro" w:date="2018-06-06T14:27:00Z"/>
          <w:rFonts w:cs="Arial"/>
        </w:rPr>
      </w:pPr>
      <w:ins w:id="39" w:author="steve mena navarro" w:date="2018-06-06T14:27:00Z">
        <w:r>
          <w:rPr>
            <w:rFonts w:cs="Arial"/>
          </w:rPr>
          <w:br w:type="page"/>
        </w:r>
      </w:ins>
    </w:p>
    <w:p w14:paraId="0BC304EB" w14:textId="64921C54" w:rsidR="00991881" w:rsidDel="00826352" w:rsidRDefault="00991881">
      <w:pPr>
        <w:rPr>
          <w:del w:id="40" w:author="steve mena navarro" w:date="2018-06-06T14:27:00Z"/>
          <w:rFonts w:ascii="Arial" w:eastAsia="Times New Roman" w:hAnsi="Arial" w:cs="Arial"/>
          <w:sz w:val="24"/>
          <w:szCs w:val="24"/>
        </w:rPr>
      </w:pPr>
      <w:del w:id="41" w:author="steve mena navarro" w:date="2018-06-06T14:27:00Z">
        <w:r w:rsidDel="00826352">
          <w:rPr>
            <w:rFonts w:cs="Arial"/>
          </w:rPr>
          <w:lastRenderedPageBreak/>
          <w:br w:type="page"/>
        </w:r>
      </w:del>
    </w:p>
    <w:p w14:paraId="28EC1CA1" w14:textId="47D9DB68" w:rsidR="001C1C2A" w:rsidRPr="00CD6ACF" w:rsidDel="00CD6ACF" w:rsidRDefault="001C1C2A">
      <w:pPr>
        <w:rPr>
          <w:del w:id="42" w:author="steve mena navarro" w:date="2018-06-06T10:31:00Z"/>
          <w:rFonts w:ascii="Arial" w:hAnsi="Arial" w:cs="Arial"/>
        </w:rPr>
        <w:pPrChange w:id="43" w:author="steve mena navarro" w:date="2018-06-06T14:27:00Z">
          <w:pPr>
            <w:spacing w:line="360" w:lineRule="auto"/>
            <w:ind w:firstLine="708"/>
            <w:jc w:val="both"/>
          </w:pPr>
        </w:pPrChange>
      </w:pPr>
      <w:del w:id="44" w:author="steve mena navarro" w:date="2018-06-06T10:31:00Z">
        <w:r w:rsidRPr="00CD6ACF" w:rsidDel="00CD6ACF">
          <w:rPr>
            <w:rFonts w:ascii="Arial" w:hAnsi="Arial" w:cs="Arial"/>
            <w:sz w:val="24"/>
          </w:rPr>
          <w:delText xml:space="preserve">Un punto más que sustenta la necesidad de este proyecto es que luego realizar una investigación, no se encontró un dispositivo que cumpliera esta función, lo más cercano es un camión que tiene un mecanismo de dispensación y mezcla, sin embargo, no posee integración con servicios en la nube ni es capaz de brindar estados al productor. </w:delText>
        </w:r>
      </w:del>
      <w:customXmlDelRangeStart w:id="45" w:author="steve mena navarro" w:date="2018-06-06T10:31:00Z"/>
      <w:sdt>
        <w:sdtPr>
          <w:rPr>
            <w:rFonts w:ascii="Arial" w:hAnsi="Arial" w:cs="Arial"/>
            <w:sz w:val="24"/>
          </w:rPr>
          <w:id w:val="-727148403"/>
          <w:citation/>
        </w:sdtPr>
        <w:sdtEndPr/>
        <w:sdtContent>
          <w:customXmlDelRangeEnd w:id="45"/>
          <w:del w:id="46" w:author="steve mena navarro" w:date="2018-06-06T10:31:00Z">
            <w:r w:rsidDel="00CD6ACF">
              <w:rPr>
                <w:rFonts w:ascii="Arial" w:hAnsi="Arial" w:cs="Arial"/>
                <w:sz w:val="24"/>
              </w:rPr>
              <w:fldChar w:fldCharType="begin"/>
            </w:r>
            <w:r w:rsidRPr="00CD6ACF" w:rsidDel="00CD6ACF">
              <w:rPr>
                <w:rFonts w:ascii="Arial" w:hAnsi="Arial" w:cs="Arial"/>
                <w:sz w:val="24"/>
              </w:rPr>
              <w:delInstrText xml:space="preserve"> CITATION Ste13 \l 5130 </w:delInstrText>
            </w:r>
            <w:r w:rsidDel="00CD6ACF">
              <w:rPr>
                <w:rFonts w:ascii="Arial" w:hAnsi="Arial" w:cs="Arial"/>
                <w:sz w:val="24"/>
              </w:rPr>
              <w:fldChar w:fldCharType="separate"/>
            </w:r>
            <w:r w:rsidRPr="00CD6ACF" w:rsidDel="00CD6ACF">
              <w:rPr>
                <w:rFonts w:ascii="Arial" w:hAnsi="Arial" w:cs="Arial"/>
                <w:noProof/>
                <w:sz w:val="24"/>
              </w:rPr>
              <w:delText>(Estados Unidos Patente nº US20130092087A1, 2013)</w:delText>
            </w:r>
            <w:r w:rsidDel="00CD6ACF">
              <w:rPr>
                <w:rFonts w:ascii="Arial" w:hAnsi="Arial" w:cs="Arial"/>
                <w:sz w:val="24"/>
              </w:rPr>
              <w:fldChar w:fldCharType="end"/>
            </w:r>
          </w:del>
          <w:customXmlDelRangeStart w:id="47" w:author="steve mena navarro" w:date="2018-06-06T10:31:00Z"/>
        </w:sdtContent>
      </w:sdt>
      <w:customXmlDelRangeEnd w:id="47"/>
      <w:del w:id="48" w:author="steve mena navarro" w:date="2018-06-06T10:31:00Z">
        <w:r w:rsidRPr="00CD6ACF" w:rsidDel="00CD6ACF">
          <w:rPr>
            <w:rFonts w:ascii="Arial" w:hAnsi="Arial" w:cs="Arial"/>
            <w:sz w:val="24"/>
          </w:rPr>
          <w:delText xml:space="preserve"> </w:delText>
        </w:r>
      </w:del>
    </w:p>
    <w:p w14:paraId="051313C0" w14:textId="50E5F5AB" w:rsidR="000819B9" w:rsidRPr="00F73A0F" w:rsidDel="00A5084E" w:rsidRDefault="000819B9">
      <w:pPr>
        <w:rPr>
          <w:del w:id="49" w:author="steve mena navarro" w:date="2018-06-06T10:34:00Z"/>
          <w:rFonts w:eastAsiaTheme="majorEastAsia" w:cs="Arial"/>
          <w:bCs/>
          <w:i/>
          <w:sz w:val="26"/>
          <w:szCs w:val="26"/>
        </w:rPr>
        <w:pPrChange w:id="50" w:author="steve mena navarro" w:date="2018-06-06T14:27:00Z">
          <w:pPr>
            <w:pStyle w:val="Paragraph2"/>
            <w:spacing w:line="360" w:lineRule="auto"/>
            <w:ind w:left="0"/>
            <w:jc w:val="both"/>
          </w:pPr>
        </w:pPrChange>
      </w:pPr>
      <w:del w:id="51" w:author="steve mena navarro" w:date="2018-06-06T10:34:00Z">
        <w:r w:rsidRPr="007B291B" w:rsidDel="00991881">
          <w:rPr>
            <w:lang w:val="es-ES"/>
          </w:rPr>
          <w:br w:type="page"/>
        </w:r>
      </w:del>
    </w:p>
    <w:p w14:paraId="47E95643" w14:textId="7F672322" w:rsidR="008E6513" w:rsidRDefault="008E6513" w:rsidP="00826352">
      <w:pPr>
        <w:rPr>
          <w:rFonts w:ascii="Arial" w:hAnsi="Arial" w:cs="Arial"/>
          <w:b/>
          <w:i/>
        </w:rPr>
      </w:pPr>
      <w:bookmarkStart w:id="52" w:name="_Toc432944436"/>
      <w:bookmarkStart w:id="53" w:name="_Toc506756055"/>
      <w:r w:rsidRPr="00FB7CE8">
        <w:rPr>
          <w:rFonts w:ascii="Arial" w:hAnsi="Arial" w:cs="Arial"/>
          <w:i/>
        </w:rPr>
        <w:t>Síntesis del proble</w:t>
      </w:r>
      <w:ins w:id="54" w:author="steve mena navarro" w:date="2018-06-06T14:27:00Z">
        <w:r w:rsidR="00826352">
          <w:rPr>
            <w:rFonts w:cs="Arial"/>
            <w:i/>
          </w:rPr>
          <w:t>ma</w:t>
        </w:r>
      </w:ins>
      <w:del w:id="55" w:author="steve mena navarro" w:date="2018-06-06T14:27:00Z">
        <w:r w:rsidRPr="00FB7CE8" w:rsidDel="00826352">
          <w:rPr>
            <w:rFonts w:ascii="Arial" w:hAnsi="Arial" w:cs="Arial"/>
            <w:i/>
          </w:rPr>
          <w:delText>ma</w:delText>
        </w:r>
      </w:del>
      <w:bookmarkEnd w:id="52"/>
      <w:bookmarkEnd w:id="53"/>
    </w:p>
    <w:p w14:paraId="2CF6450F" w14:textId="77777777" w:rsidR="0074409D" w:rsidRPr="0074409D" w:rsidRDefault="0074409D" w:rsidP="0074409D"/>
    <w:p w14:paraId="5D9F13F1" w14:textId="27829C5B" w:rsidR="008E6513" w:rsidRPr="00F0059F" w:rsidRDefault="00DE0980" w:rsidP="00F0059F">
      <w:pPr>
        <w:pStyle w:val="Paragraph2"/>
        <w:spacing w:line="360" w:lineRule="auto"/>
        <w:ind w:left="0"/>
        <w:jc w:val="both"/>
        <w:rPr>
          <w:lang w:val="es-ES"/>
        </w:rPr>
      </w:pPr>
      <w:r>
        <w:rPr>
          <w:lang w:val="es-ES"/>
        </w:rPr>
        <w:tab/>
        <w:t>Los insumos de alimentación no están siendo utilizados eficientemente debido a que existen debilidades en los métodos de distribución e imprecisiones en la dosificación por parte de los vaqueros de las fincas.</w:t>
      </w:r>
    </w:p>
    <w:p w14:paraId="3ACCE8F5" w14:textId="77777777" w:rsidR="007808D3" w:rsidRPr="00F0059F" w:rsidRDefault="007808D3" w:rsidP="00F0059F">
      <w:pPr>
        <w:pStyle w:val="Paragraph2"/>
        <w:spacing w:line="360" w:lineRule="auto"/>
        <w:ind w:left="0"/>
        <w:jc w:val="both"/>
        <w:rPr>
          <w:lang w:val="es-ES"/>
        </w:rPr>
      </w:pPr>
    </w:p>
    <w:p w14:paraId="6211C1C3" w14:textId="77777777" w:rsidR="00371BD6" w:rsidRPr="00FB7CE8" w:rsidRDefault="00371BD6" w:rsidP="00FB7CE8">
      <w:pPr>
        <w:pStyle w:val="Ttulo1"/>
        <w:rPr>
          <w:rFonts w:ascii="Arial" w:hAnsi="Arial" w:cs="Arial"/>
          <w:color w:val="auto"/>
        </w:rPr>
      </w:pPr>
      <w:bookmarkStart w:id="56" w:name="_Toc432944437"/>
      <w:bookmarkStart w:id="57" w:name="_Toc506756056"/>
      <w:r w:rsidRPr="00FB7CE8">
        <w:rPr>
          <w:rFonts w:ascii="Arial" w:hAnsi="Arial" w:cs="Arial"/>
          <w:color w:val="auto"/>
        </w:rPr>
        <w:t>Enfoque de la solución</w:t>
      </w:r>
      <w:bookmarkEnd w:id="56"/>
      <w:bookmarkEnd w:id="57"/>
    </w:p>
    <w:p w14:paraId="5E434FF9"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0899A214" w14:textId="44CCB94A" w:rsidR="00233F5E" w:rsidRDefault="007D5B30" w:rsidP="001B704B">
      <w:pPr>
        <w:autoSpaceDE w:val="0"/>
        <w:autoSpaceDN w:val="0"/>
        <w:adjustRightInd w:val="0"/>
        <w:spacing w:after="0" w:line="360" w:lineRule="auto"/>
        <w:ind w:firstLine="708"/>
        <w:jc w:val="both"/>
        <w:rPr>
          <w:ins w:id="58" w:author="steve mena navarro" w:date="2018-06-06T14:53:00Z"/>
          <w:rFonts w:ascii="Arial" w:hAnsi="Arial" w:cs="Arial"/>
          <w:bCs/>
          <w:sz w:val="24"/>
          <w:szCs w:val="24"/>
        </w:rPr>
      </w:pPr>
      <w:ins w:id="59" w:author="steve mena navarro" w:date="2018-06-06T14:51:00Z">
        <w:r>
          <w:rPr>
            <w:rFonts w:ascii="Arial" w:hAnsi="Arial" w:cs="Arial"/>
            <w:bCs/>
            <w:sz w:val="24"/>
            <w:szCs w:val="24"/>
          </w:rPr>
          <w:t>La propuesta se soluci</w:t>
        </w:r>
      </w:ins>
      <w:ins w:id="60" w:author="steve mena navarro" w:date="2018-06-06T14:52:00Z">
        <w:r>
          <w:rPr>
            <w:rFonts w:ascii="Arial" w:hAnsi="Arial" w:cs="Arial"/>
            <w:bCs/>
            <w:sz w:val="24"/>
            <w:szCs w:val="24"/>
          </w:rPr>
          <w:t>ón se enfocará en la implementación de los sistemas de medición de masa, recepción de datos por parte del software de nutrición, mezclado y depositado del alimento.</w:t>
        </w:r>
      </w:ins>
    </w:p>
    <w:p w14:paraId="091F3B0B" w14:textId="32AB4A93" w:rsidR="0054589A" w:rsidRDefault="0054589A" w:rsidP="001B704B">
      <w:pPr>
        <w:autoSpaceDE w:val="0"/>
        <w:autoSpaceDN w:val="0"/>
        <w:adjustRightInd w:val="0"/>
        <w:spacing w:after="0" w:line="360" w:lineRule="auto"/>
        <w:ind w:firstLine="708"/>
        <w:jc w:val="both"/>
        <w:rPr>
          <w:ins w:id="61" w:author="steve mena navarro" w:date="2018-06-06T16:07:00Z"/>
          <w:rFonts w:ascii="Arial" w:hAnsi="Arial" w:cs="Arial"/>
          <w:bCs/>
          <w:sz w:val="24"/>
          <w:szCs w:val="24"/>
        </w:rPr>
      </w:pPr>
      <w:ins w:id="62" w:author="steve mena navarro" w:date="2018-06-06T16:03:00Z">
        <w:r>
          <w:rPr>
            <w:rFonts w:ascii="Arial" w:hAnsi="Arial" w:cs="Arial"/>
            <w:bCs/>
            <w:sz w:val="24"/>
            <w:szCs w:val="24"/>
          </w:rPr>
          <w:t>El primer paso para la soluci</w:t>
        </w:r>
      </w:ins>
      <w:ins w:id="63" w:author="steve mena navarro" w:date="2018-06-06T16:04:00Z">
        <w:r>
          <w:rPr>
            <w:rFonts w:ascii="Arial" w:hAnsi="Arial" w:cs="Arial"/>
            <w:bCs/>
            <w:sz w:val="24"/>
            <w:szCs w:val="24"/>
          </w:rPr>
          <w:t xml:space="preserve">ón consiste en desarrollar un sistema que permita medir con precisión que se establecerá más adelante y que logre cumplir con los requerimientos de velocidad </w:t>
        </w:r>
      </w:ins>
      <w:ins w:id="64" w:author="steve mena navarro" w:date="2018-06-06T16:06:00Z">
        <w:r w:rsidR="00F366DB">
          <w:rPr>
            <w:rFonts w:ascii="Arial" w:hAnsi="Arial" w:cs="Arial"/>
            <w:bCs/>
            <w:sz w:val="24"/>
            <w:szCs w:val="24"/>
          </w:rPr>
          <w:t>y confiabilidad</w:t>
        </w:r>
      </w:ins>
      <w:ins w:id="65" w:author="steve mena navarro" w:date="2018-06-06T16:04:00Z">
        <w:r>
          <w:rPr>
            <w:rFonts w:ascii="Arial" w:hAnsi="Arial" w:cs="Arial"/>
            <w:bCs/>
            <w:sz w:val="24"/>
            <w:szCs w:val="24"/>
          </w:rPr>
          <w:t xml:space="preserve">. </w:t>
        </w:r>
      </w:ins>
      <w:ins w:id="66" w:author="steve mena navarro" w:date="2018-06-06T16:06:00Z">
        <w:r w:rsidR="00F366DB">
          <w:rPr>
            <w:rFonts w:ascii="Arial" w:hAnsi="Arial" w:cs="Arial"/>
            <w:bCs/>
            <w:sz w:val="24"/>
            <w:szCs w:val="24"/>
          </w:rPr>
          <w:t xml:space="preserve">En total son 4 tolvas de componentes las que se </w:t>
        </w:r>
        <w:r w:rsidR="005B7DD2">
          <w:rPr>
            <w:rFonts w:ascii="Arial" w:hAnsi="Arial" w:cs="Arial"/>
            <w:bCs/>
            <w:sz w:val="24"/>
            <w:szCs w:val="24"/>
          </w:rPr>
          <w:t xml:space="preserve">deben medir cada una con diferente capacidad. </w:t>
        </w:r>
      </w:ins>
      <w:ins w:id="67" w:author="steve mena navarro" w:date="2018-06-06T16:05:00Z">
        <w:r w:rsidR="00F366DB">
          <w:rPr>
            <w:rFonts w:ascii="Arial" w:hAnsi="Arial" w:cs="Arial"/>
            <w:bCs/>
            <w:sz w:val="24"/>
            <w:szCs w:val="24"/>
          </w:rPr>
          <w:t xml:space="preserve">Este sistema estará basado </w:t>
        </w:r>
      </w:ins>
      <w:ins w:id="68" w:author="steve mena navarro" w:date="2018-06-06T16:06:00Z">
        <w:r w:rsidR="00F366DB">
          <w:rPr>
            <w:rFonts w:ascii="Arial" w:hAnsi="Arial" w:cs="Arial"/>
            <w:bCs/>
            <w:sz w:val="24"/>
            <w:szCs w:val="24"/>
          </w:rPr>
          <w:t>e</w:t>
        </w:r>
        <w:r w:rsidR="005B7DD2">
          <w:rPr>
            <w:rFonts w:ascii="Arial" w:hAnsi="Arial" w:cs="Arial"/>
            <w:bCs/>
            <w:sz w:val="24"/>
            <w:szCs w:val="24"/>
          </w:rPr>
          <w:t xml:space="preserve">n celdas de carga </w:t>
        </w:r>
      </w:ins>
      <w:ins w:id="69" w:author="steve mena navarro" w:date="2018-06-06T16:07:00Z">
        <w:r w:rsidR="005B7DD2">
          <w:rPr>
            <w:rFonts w:ascii="Arial" w:hAnsi="Arial" w:cs="Arial"/>
            <w:bCs/>
            <w:sz w:val="24"/>
            <w:szCs w:val="24"/>
          </w:rPr>
          <w:t>adecuada para cumplir los requerimientos de cada tolva.</w:t>
        </w:r>
      </w:ins>
    </w:p>
    <w:p w14:paraId="59865BC0" w14:textId="6AFFC8CC" w:rsidR="008D0A9E" w:rsidRDefault="005B7DD2" w:rsidP="005B7DD2">
      <w:pPr>
        <w:autoSpaceDE w:val="0"/>
        <w:autoSpaceDN w:val="0"/>
        <w:adjustRightInd w:val="0"/>
        <w:spacing w:after="0" w:line="360" w:lineRule="auto"/>
        <w:jc w:val="both"/>
        <w:rPr>
          <w:ins w:id="70" w:author="steve mena navarro" w:date="2018-06-06T16:08:00Z"/>
          <w:rFonts w:ascii="Arial" w:hAnsi="Arial" w:cs="Arial"/>
          <w:bCs/>
          <w:sz w:val="24"/>
          <w:szCs w:val="24"/>
        </w:rPr>
        <w:pPrChange w:id="71" w:author="steve mena navarro" w:date="2018-06-06T16:07:00Z">
          <w:pPr>
            <w:autoSpaceDE w:val="0"/>
            <w:autoSpaceDN w:val="0"/>
            <w:adjustRightInd w:val="0"/>
            <w:spacing w:after="0" w:line="360" w:lineRule="auto"/>
            <w:ind w:firstLine="708"/>
            <w:jc w:val="both"/>
          </w:pPr>
        </w:pPrChange>
      </w:pPr>
      <w:ins w:id="72" w:author="steve mena navarro" w:date="2018-06-06T16:07:00Z">
        <w:r>
          <w:rPr>
            <w:rFonts w:ascii="Arial" w:hAnsi="Arial" w:cs="Arial"/>
            <w:bCs/>
            <w:sz w:val="24"/>
            <w:szCs w:val="24"/>
          </w:rPr>
          <w:tab/>
        </w:r>
        <w:r w:rsidR="008D0A9E">
          <w:rPr>
            <w:rFonts w:ascii="Arial" w:hAnsi="Arial" w:cs="Arial"/>
            <w:bCs/>
            <w:sz w:val="24"/>
            <w:szCs w:val="24"/>
          </w:rPr>
          <w:t>El sistema de medición de masas estará alimentado mediante tornillos sin fin donde podr</w:t>
        </w:r>
      </w:ins>
      <w:ins w:id="73" w:author="steve mena navarro" w:date="2018-06-06T16:08:00Z">
        <w:r w:rsidR="008D0A9E">
          <w:rPr>
            <w:rFonts w:ascii="Arial" w:hAnsi="Arial" w:cs="Arial"/>
            <w:bCs/>
            <w:sz w:val="24"/>
            <w:szCs w:val="24"/>
          </w:rPr>
          <w:t>á ser alimentado con los compone</w:t>
        </w:r>
        <w:bookmarkStart w:id="74" w:name="_GoBack"/>
        <w:bookmarkEnd w:id="74"/>
        <w:r w:rsidR="008D0A9E">
          <w:rPr>
            <w:rFonts w:ascii="Arial" w:hAnsi="Arial" w:cs="Arial"/>
            <w:bCs/>
            <w:sz w:val="24"/>
            <w:szCs w:val="24"/>
          </w:rPr>
          <w:t xml:space="preserve">ntes necesarios. </w:t>
        </w:r>
      </w:ins>
    </w:p>
    <w:p w14:paraId="3BD37764" w14:textId="259BE44D" w:rsidR="005B7DD2" w:rsidRDefault="00E97924" w:rsidP="005B7DD2">
      <w:pPr>
        <w:autoSpaceDE w:val="0"/>
        <w:autoSpaceDN w:val="0"/>
        <w:adjustRightInd w:val="0"/>
        <w:spacing w:after="0" w:line="360" w:lineRule="auto"/>
        <w:jc w:val="both"/>
        <w:rPr>
          <w:ins w:id="75" w:author="steve mena navarro" w:date="2018-06-06T16:09:00Z"/>
          <w:rFonts w:ascii="Arial" w:hAnsi="Arial" w:cs="Arial"/>
          <w:bCs/>
          <w:sz w:val="24"/>
          <w:szCs w:val="24"/>
        </w:rPr>
        <w:pPrChange w:id="76" w:author="steve mena navarro" w:date="2018-06-06T16:07:00Z">
          <w:pPr>
            <w:autoSpaceDE w:val="0"/>
            <w:autoSpaceDN w:val="0"/>
            <w:adjustRightInd w:val="0"/>
            <w:spacing w:after="0" w:line="360" w:lineRule="auto"/>
            <w:ind w:firstLine="708"/>
            <w:jc w:val="both"/>
          </w:pPr>
        </w:pPrChange>
      </w:pPr>
      <w:ins w:id="77" w:author="steve mena navarro" w:date="2018-06-06T16:08:00Z">
        <w:r>
          <w:rPr>
            <w:rFonts w:ascii="Arial" w:hAnsi="Arial" w:cs="Arial"/>
            <w:bCs/>
            <w:sz w:val="24"/>
            <w:szCs w:val="24"/>
          </w:rPr>
          <w:tab/>
          <w:t xml:space="preserve">Todo el sistema será controlado mediante un </w:t>
        </w:r>
      </w:ins>
      <w:ins w:id="78" w:author="steve mena navarro" w:date="2018-06-06T16:09:00Z">
        <w:r>
          <w:rPr>
            <w:rFonts w:ascii="Arial" w:hAnsi="Arial" w:cs="Arial"/>
            <w:bCs/>
            <w:sz w:val="24"/>
            <w:szCs w:val="24"/>
          </w:rPr>
          <w:t xml:space="preserve">Arduino como CPU central, el cual recibirá los datos de las celdas de carga y </w:t>
        </w:r>
        <w:r w:rsidR="000131EF">
          <w:rPr>
            <w:rFonts w:ascii="Arial" w:hAnsi="Arial" w:cs="Arial"/>
            <w:bCs/>
            <w:sz w:val="24"/>
            <w:szCs w:val="24"/>
          </w:rPr>
          <w:t xml:space="preserve">cuando la masa sea la indicada activará una compuerta que hará bajar el componente a un recipiente para la siguiente etapa. </w:t>
        </w:r>
      </w:ins>
    </w:p>
    <w:p w14:paraId="6892139F" w14:textId="1F481C70" w:rsidR="000131EF" w:rsidRDefault="000131EF" w:rsidP="005B7DD2">
      <w:pPr>
        <w:autoSpaceDE w:val="0"/>
        <w:autoSpaceDN w:val="0"/>
        <w:adjustRightInd w:val="0"/>
        <w:spacing w:after="0" w:line="360" w:lineRule="auto"/>
        <w:jc w:val="both"/>
        <w:rPr>
          <w:ins w:id="79" w:author="steve mena navarro" w:date="2018-06-06T16:11:00Z"/>
          <w:rFonts w:ascii="Arial" w:hAnsi="Arial" w:cs="Arial"/>
          <w:bCs/>
          <w:sz w:val="24"/>
          <w:szCs w:val="24"/>
        </w:rPr>
        <w:pPrChange w:id="80" w:author="steve mena navarro" w:date="2018-06-06T16:07:00Z">
          <w:pPr>
            <w:autoSpaceDE w:val="0"/>
            <w:autoSpaceDN w:val="0"/>
            <w:adjustRightInd w:val="0"/>
            <w:spacing w:after="0" w:line="360" w:lineRule="auto"/>
            <w:ind w:firstLine="708"/>
            <w:jc w:val="both"/>
          </w:pPr>
        </w:pPrChange>
      </w:pPr>
      <w:ins w:id="81" w:author="steve mena navarro" w:date="2018-06-06T16:10:00Z">
        <w:r>
          <w:rPr>
            <w:rFonts w:ascii="Arial" w:hAnsi="Arial" w:cs="Arial"/>
            <w:bCs/>
            <w:sz w:val="24"/>
            <w:szCs w:val="24"/>
          </w:rPr>
          <w:tab/>
          <w:t xml:space="preserve">También existirá un sistema que se comunique mediante conectividad WiFi a un ordenador para transferir los datos provenientes de NutriStat la final de cada día </w:t>
        </w:r>
      </w:ins>
      <w:ins w:id="82" w:author="steve mena navarro" w:date="2018-06-06T16:11:00Z">
        <w:r>
          <w:rPr>
            <w:rFonts w:ascii="Arial" w:hAnsi="Arial" w:cs="Arial"/>
            <w:bCs/>
            <w:sz w:val="24"/>
            <w:szCs w:val="24"/>
          </w:rPr>
          <w:t xml:space="preserve">para la alimentación del siguiente día. </w:t>
        </w:r>
      </w:ins>
    </w:p>
    <w:p w14:paraId="2C77A7A4" w14:textId="7FEE8685" w:rsidR="000131EF" w:rsidRDefault="000131EF" w:rsidP="000131EF">
      <w:pPr>
        <w:autoSpaceDE w:val="0"/>
        <w:autoSpaceDN w:val="0"/>
        <w:adjustRightInd w:val="0"/>
        <w:spacing w:after="0" w:line="360" w:lineRule="auto"/>
        <w:ind w:firstLine="708"/>
        <w:jc w:val="both"/>
        <w:rPr>
          <w:ins w:id="83" w:author="steve mena navarro" w:date="2018-06-06T16:03:00Z"/>
          <w:rFonts w:ascii="Arial" w:hAnsi="Arial" w:cs="Arial"/>
          <w:bCs/>
          <w:sz w:val="24"/>
          <w:szCs w:val="24"/>
        </w:rPr>
        <w:pPrChange w:id="84" w:author="steve mena navarro" w:date="2018-06-06T16:11:00Z">
          <w:pPr>
            <w:autoSpaceDE w:val="0"/>
            <w:autoSpaceDN w:val="0"/>
            <w:adjustRightInd w:val="0"/>
            <w:spacing w:after="0" w:line="360" w:lineRule="auto"/>
            <w:ind w:firstLine="708"/>
            <w:jc w:val="both"/>
          </w:pPr>
        </w:pPrChange>
      </w:pPr>
      <w:ins w:id="85" w:author="steve mena navarro" w:date="2018-06-06T16:11:00Z">
        <w:r>
          <w:rPr>
            <w:rFonts w:ascii="Arial" w:hAnsi="Arial" w:cs="Arial"/>
            <w:bCs/>
            <w:sz w:val="24"/>
            <w:szCs w:val="24"/>
          </w:rPr>
          <w:t xml:space="preserve">Una vez que todos los cuatro componentes hayan sido depositados en una recámara, un tornillo sin fin se encargará de hacer un mezclado rápido y el Arduino activará una compuerta </w:t>
        </w:r>
      </w:ins>
    </w:p>
    <w:p w14:paraId="1426B95F" w14:textId="1CAF38B5" w:rsidR="001B704B" w:rsidRPr="00C84A58" w:rsidRDefault="001B704B" w:rsidP="001B704B">
      <w:pPr>
        <w:autoSpaceDE w:val="0"/>
        <w:autoSpaceDN w:val="0"/>
        <w:adjustRightInd w:val="0"/>
        <w:spacing w:after="0" w:line="360" w:lineRule="auto"/>
        <w:ind w:firstLine="708"/>
        <w:jc w:val="both"/>
        <w:rPr>
          <w:rFonts w:ascii="Arial" w:hAnsi="Arial" w:cs="Arial"/>
          <w:bCs/>
          <w:sz w:val="24"/>
          <w:szCs w:val="24"/>
        </w:rPr>
      </w:pPr>
      <w:r w:rsidRPr="00C84A58">
        <w:rPr>
          <w:rFonts w:ascii="Arial" w:hAnsi="Arial" w:cs="Arial"/>
          <w:bCs/>
          <w:sz w:val="24"/>
          <w:szCs w:val="24"/>
        </w:rPr>
        <w:lastRenderedPageBreak/>
        <w:t>El anteproyecto de graduación responde a una fase inicial</w:t>
      </w:r>
      <w:r w:rsidR="00C84A58">
        <w:rPr>
          <w:rFonts w:ascii="Arial" w:hAnsi="Arial" w:cs="Arial"/>
          <w:bCs/>
          <w:sz w:val="24"/>
          <w:szCs w:val="24"/>
        </w:rPr>
        <w:t>:</w:t>
      </w:r>
      <w:r w:rsidRPr="00C84A58">
        <w:rPr>
          <w:rFonts w:ascii="Arial" w:hAnsi="Arial" w:cs="Arial"/>
          <w:bCs/>
          <w:sz w:val="24"/>
          <w:szCs w:val="24"/>
        </w:rPr>
        <w:t xml:space="preserve"> pre-factibilidad, factibilidad y diseño. Una fase posterior al proceso de diseño será</w:t>
      </w:r>
      <w:r w:rsidR="00C84A58" w:rsidRPr="00C84A58">
        <w:rPr>
          <w:rFonts w:ascii="Arial" w:hAnsi="Arial" w:cs="Arial"/>
          <w:bCs/>
          <w:sz w:val="24"/>
          <w:szCs w:val="24"/>
        </w:rPr>
        <w:t xml:space="preserve"> la implementación (</w:t>
      </w:r>
      <w:r w:rsidRPr="00C84A58">
        <w:rPr>
          <w:rFonts w:ascii="Arial" w:hAnsi="Arial" w:cs="Arial"/>
          <w:bCs/>
          <w:sz w:val="24"/>
          <w:szCs w:val="24"/>
        </w:rPr>
        <w:t>que se refiere a la prueba, construcción y fabricación de la solución al problema de diseño</w:t>
      </w:r>
      <w:r w:rsidR="00C84A58" w:rsidRPr="00C84A58">
        <w:rPr>
          <w:rFonts w:ascii="Arial" w:hAnsi="Arial" w:cs="Arial"/>
          <w:bCs/>
          <w:sz w:val="24"/>
          <w:szCs w:val="24"/>
        </w:rPr>
        <w:t>)</w:t>
      </w:r>
      <w:r w:rsidRPr="00C84A58">
        <w:rPr>
          <w:rFonts w:ascii="Arial" w:hAnsi="Arial" w:cs="Arial"/>
          <w:bCs/>
          <w:sz w:val="24"/>
          <w:szCs w:val="24"/>
        </w:rPr>
        <w:t>, y la cual será llevada a cabo durante el desarrollo del proyecto de graduación.</w:t>
      </w:r>
    </w:p>
    <w:p w14:paraId="2CA22164" w14:textId="77777777" w:rsidR="001B704B" w:rsidRDefault="001B704B" w:rsidP="001B704B">
      <w:pPr>
        <w:autoSpaceDE w:val="0"/>
        <w:autoSpaceDN w:val="0"/>
        <w:adjustRightInd w:val="0"/>
        <w:spacing w:after="0" w:line="360" w:lineRule="auto"/>
        <w:ind w:firstLine="708"/>
        <w:jc w:val="both"/>
        <w:rPr>
          <w:rFonts w:ascii="Arial" w:hAnsi="Arial" w:cs="Arial"/>
          <w:bCs/>
          <w:sz w:val="24"/>
          <w:szCs w:val="24"/>
        </w:rPr>
      </w:pPr>
      <w:r w:rsidRPr="00C84A58">
        <w:rPr>
          <w:rFonts w:ascii="Arial" w:hAnsi="Arial" w:cs="Arial"/>
          <w:bCs/>
          <w:sz w:val="24"/>
          <w:szCs w:val="24"/>
        </w:rPr>
        <w:t xml:space="preserve">Se deben considerar </w:t>
      </w:r>
      <w:r w:rsidR="00C84A58" w:rsidRPr="00C84A58">
        <w:rPr>
          <w:rFonts w:ascii="Arial" w:hAnsi="Arial" w:cs="Arial"/>
          <w:bCs/>
          <w:sz w:val="24"/>
          <w:szCs w:val="24"/>
        </w:rPr>
        <w:t xml:space="preserve">en esta sección </w:t>
      </w:r>
      <w:r w:rsidR="009876A5">
        <w:rPr>
          <w:rFonts w:ascii="Arial" w:hAnsi="Arial" w:cs="Arial"/>
          <w:bCs/>
          <w:sz w:val="24"/>
          <w:szCs w:val="24"/>
        </w:rPr>
        <w:t xml:space="preserve">la propuesta de </w:t>
      </w:r>
      <w:r w:rsidRPr="00C84A58">
        <w:rPr>
          <w:rFonts w:ascii="Arial" w:hAnsi="Arial" w:cs="Arial"/>
          <w:bCs/>
          <w:sz w:val="24"/>
          <w:szCs w:val="24"/>
        </w:rPr>
        <w:t>varios métodos de implementación</w:t>
      </w:r>
      <w:r w:rsidR="009876A5">
        <w:rPr>
          <w:rFonts w:ascii="Arial" w:hAnsi="Arial" w:cs="Arial"/>
          <w:bCs/>
          <w:sz w:val="24"/>
          <w:szCs w:val="24"/>
        </w:rPr>
        <w:t xml:space="preserve">, </w:t>
      </w:r>
      <w:r w:rsidRPr="00C84A58">
        <w:rPr>
          <w:rFonts w:ascii="Arial" w:hAnsi="Arial" w:cs="Arial"/>
          <w:bCs/>
          <w:sz w:val="24"/>
          <w:szCs w:val="24"/>
        </w:rPr>
        <w:t xml:space="preserve">tales como creación de prototipos e ingeniería simultánea, </w:t>
      </w:r>
      <w:r w:rsidR="00C84A58" w:rsidRPr="00C84A58">
        <w:rPr>
          <w:rFonts w:ascii="Arial" w:hAnsi="Arial" w:cs="Arial"/>
          <w:bCs/>
          <w:sz w:val="24"/>
          <w:szCs w:val="24"/>
        </w:rPr>
        <w:t xml:space="preserve">así </w:t>
      </w:r>
      <w:r w:rsidRPr="00C84A58">
        <w:rPr>
          <w:rFonts w:ascii="Arial" w:hAnsi="Arial" w:cs="Arial"/>
          <w:bCs/>
          <w:sz w:val="24"/>
          <w:szCs w:val="24"/>
        </w:rPr>
        <w:t>como las disti</w:t>
      </w:r>
      <w:r w:rsidR="00C84A58">
        <w:rPr>
          <w:rFonts w:ascii="Arial" w:hAnsi="Arial" w:cs="Arial"/>
          <w:bCs/>
          <w:sz w:val="24"/>
          <w:szCs w:val="24"/>
        </w:rPr>
        <w:t>ntas actividades que se producirán</w:t>
      </w:r>
      <w:r w:rsidRPr="00C84A58">
        <w:rPr>
          <w:rFonts w:ascii="Arial" w:hAnsi="Arial" w:cs="Arial"/>
          <w:bCs/>
          <w:sz w:val="24"/>
          <w:szCs w:val="24"/>
        </w:rPr>
        <w:t xml:space="preserve"> durante la implementación</w:t>
      </w:r>
      <w:r w:rsidR="00C84A58" w:rsidRPr="00C84A58">
        <w:rPr>
          <w:rFonts w:ascii="Arial" w:hAnsi="Arial" w:cs="Arial"/>
          <w:bCs/>
          <w:sz w:val="24"/>
          <w:szCs w:val="24"/>
        </w:rPr>
        <w:t xml:space="preserve">, como la documentación de la </w:t>
      </w:r>
      <w:r w:rsidR="009876A5">
        <w:rPr>
          <w:rFonts w:ascii="Arial" w:hAnsi="Arial" w:cs="Arial"/>
          <w:bCs/>
          <w:sz w:val="24"/>
          <w:szCs w:val="24"/>
        </w:rPr>
        <w:t>solución de diseño</w:t>
      </w:r>
      <w:r w:rsidRPr="00C84A58">
        <w:rPr>
          <w:rFonts w:ascii="Arial" w:hAnsi="Arial" w:cs="Arial"/>
          <w:bCs/>
          <w:sz w:val="24"/>
          <w:szCs w:val="24"/>
        </w:rPr>
        <w:t>.</w:t>
      </w:r>
    </w:p>
    <w:p w14:paraId="62E7D5CA" w14:textId="3273EDD6" w:rsidR="009876A5" w:rsidRDefault="00C82EC2">
      <w:pPr>
        <w:autoSpaceDE w:val="0"/>
        <w:autoSpaceDN w:val="0"/>
        <w:adjustRightInd w:val="0"/>
        <w:spacing w:after="0" w:line="360" w:lineRule="auto"/>
        <w:jc w:val="center"/>
        <w:rPr>
          <w:ins w:id="86" w:author="steve mena navarro" w:date="2018-06-06T15:06:00Z"/>
          <w:rFonts w:ascii="Arial" w:hAnsi="Arial" w:cs="Arial"/>
          <w:bCs/>
          <w:sz w:val="24"/>
          <w:szCs w:val="24"/>
        </w:rPr>
        <w:pPrChange w:id="87" w:author="steve mena navarro" w:date="2018-06-06T15:06:00Z">
          <w:pPr>
            <w:autoSpaceDE w:val="0"/>
            <w:autoSpaceDN w:val="0"/>
            <w:adjustRightInd w:val="0"/>
            <w:spacing w:after="0" w:line="360" w:lineRule="auto"/>
            <w:ind w:firstLine="708"/>
            <w:jc w:val="both"/>
          </w:pPr>
        </w:pPrChange>
      </w:pPr>
      <w:ins w:id="88" w:author="steve mena navarro" w:date="2018-06-06T15:06:00Z">
        <w:r>
          <w:rPr>
            <w:noProof/>
            <w:lang w:eastAsia="es-CR"/>
          </w:rPr>
          <w:drawing>
            <wp:inline distT="0" distB="0" distL="0" distR="0" wp14:anchorId="14008B77" wp14:editId="2BB9FFA1">
              <wp:extent cx="5612130" cy="21469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46935"/>
                      </a:xfrm>
                      <a:prstGeom prst="rect">
                        <a:avLst/>
                      </a:prstGeom>
                    </pic:spPr>
                  </pic:pic>
                </a:graphicData>
              </a:graphic>
            </wp:inline>
          </w:drawing>
        </w:r>
      </w:ins>
    </w:p>
    <w:p w14:paraId="2477F6CC" w14:textId="477EAE7D" w:rsidR="00C82EC2" w:rsidRPr="00C82EC2" w:rsidRDefault="00C82EC2">
      <w:pPr>
        <w:autoSpaceDE w:val="0"/>
        <w:autoSpaceDN w:val="0"/>
        <w:adjustRightInd w:val="0"/>
        <w:spacing w:after="0" w:line="360" w:lineRule="auto"/>
        <w:jc w:val="center"/>
        <w:rPr>
          <w:rFonts w:ascii="Arial" w:hAnsi="Arial" w:cs="Arial"/>
          <w:bCs/>
          <w:sz w:val="24"/>
          <w:szCs w:val="24"/>
        </w:rPr>
        <w:pPrChange w:id="89" w:author="steve mena navarro" w:date="2018-06-06T15:06:00Z">
          <w:pPr>
            <w:autoSpaceDE w:val="0"/>
            <w:autoSpaceDN w:val="0"/>
            <w:adjustRightInd w:val="0"/>
            <w:spacing w:after="0" w:line="360" w:lineRule="auto"/>
            <w:ind w:firstLine="708"/>
            <w:jc w:val="both"/>
          </w:pPr>
        </w:pPrChange>
      </w:pPr>
      <w:ins w:id="90" w:author="steve mena navarro" w:date="2018-06-06T15:06:00Z">
        <w:r w:rsidRPr="00C82EC2">
          <w:rPr>
            <w:rFonts w:ascii="Arial" w:hAnsi="Arial" w:cs="Arial"/>
            <w:b/>
            <w:bCs/>
            <w:sz w:val="24"/>
            <w:szCs w:val="24"/>
            <w:rPrChange w:id="91" w:author="steve mena navarro" w:date="2018-06-06T15:07:00Z">
              <w:rPr>
                <w:rFonts w:ascii="Arial" w:hAnsi="Arial" w:cs="Arial"/>
                <w:bCs/>
                <w:sz w:val="24"/>
                <w:szCs w:val="24"/>
              </w:rPr>
            </w:rPrChange>
          </w:rPr>
          <w:t xml:space="preserve">Figura </w:t>
        </w:r>
      </w:ins>
      <w:ins w:id="92" w:author="steve mena navarro" w:date="2018-06-06T15:07:00Z">
        <w:r w:rsidRPr="00C82EC2">
          <w:rPr>
            <w:rFonts w:ascii="Arial" w:hAnsi="Arial" w:cs="Arial"/>
            <w:b/>
            <w:bCs/>
            <w:sz w:val="24"/>
            <w:szCs w:val="24"/>
            <w:rPrChange w:id="93" w:author="steve mena navarro" w:date="2018-06-06T15:07:00Z">
              <w:rPr>
                <w:rFonts w:ascii="Arial" w:hAnsi="Arial" w:cs="Arial"/>
                <w:bCs/>
                <w:sz w:val="24"/>
                <w:szCs w:val="24"/>
              </w:rPr>
            </w:rPrChange>
          </w:rPr>
          <w:t>2</w:t>
        </w:r>
        <w:r>
          <w:rPr>
            <w:rFonts w:ascii="Arial" w:hAnsi="Arial" w:cs="Arial"/>
            <w:b/>
            <w:bCs/>
            <w:sz w:val="24"/>
            <w:szCs w:val="24"/>
          </w:rPr>
          <w:t xml:space="preserve">. </w:t>
        </w:r>
        <w:r>
          <w:rPr>
            <w:rFonts w:ascii="Arial" w:hAnsi="Arial" w:cs="Arial"/>
            <w:bCs/>
            <w:sz w:val="24"/>
            <w:szCs w:val="24"/>
          </w:rPr>
          <w:t>Diagrama de bloques del proyecto</w:t>
        </w:r>
      </w:ins>
    </w:p>
    <w:p w14:paraId="730185C4" w14:textId="5940ED11" w:rsidR="00C84A58" w:rsidRPr="00C84A58" w:rsidRDefault="00C84A58"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 continuación, un ejemplo:</w:t>
      </w:r>
    </w:p>
    <w:p w14:paraId="1C7592D0" w14:textId="6B32105A" w:rsidR="001B704B" w:rsidRDefault="001B704B" w:rsidP="00A408FF">
      <w:pPr>
        <w:autoSpaceDE w:val="0"/>
        <w:autoSpaceDN w:val="0"/>
        <w:adjustRightInd w:val="0"/>
        <w:spacing w:after="0" w:line="360" w:lineRule="auto"/>
        <w:ind w:firstLine="708"/>
        <w:jc w:val="both"/>
        <w:rPr>
          <w:rFonts w:ascii="Arial" w:hAnsi="Arial" w:cs="Arial"/>
          <w:bCs/>
          <w:color w:val="FF0000"/>
          <w:sz w:val="24"/>
          <w:szCs w:val="24"/>
        </w:rPr>
      </w:pPr>
    </w:p>
    <w:p w14:paraId="658DEA89" w14:textId="77777777" w:rsidR="00A408FF" w:rsidRPr="00DE62DB" w:rsidRDefault="00D36E0B" w:rsidP="00A408FF">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El primer paso para lograr la solución al</w:t>
      </w:r>
      <w:r w:rsidR="00DE62DB" w:rsidRPr="00DE62DB">
        <w:rPr>
          <w:rFonts w:ascii="Arial" w:hAnsi="Arial" w:cs="Arial"/>
          <w:bCs/>
          <w:color w:val="FF0000"/>
          <w:sz w:val="24"/>
          <w:szCs w:val="24"/>
        </w:rPr>
        <w:t xml:space="preserve"> problema planteado consiste en…</w:t>
      </w:r>
    </w:p>
    <w:p w14:paraId="106B73B9" w14:textId="77777777" w:rsidR="00363F97" w:rsidRPr="00DE62DB" w:rsidRDefault="00363F97" w:rsidP="00A408FF">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La digitalización de la medición debe realizarse de tal forma que</w:t>
      </w:r>
      <w:r w:rsidR="00DE62DB" w:rsidRPr="00DE62DB">
        <w:rPr>
          <w:rFonts w:ascii="Arial" w:hAnsi="Arial" w:cs="Arial"/>
          <w:bCs/>
          <w:color w:val="FF0000"/>
          <w:sz w:val="24"/>
          <w:szCs w:val="24"/>
        </w:rPr>
        <w:t>..</w:t>
      </w:r>
      <w:r w:rsidRPr="00DE62DB">
        <w:rPr>
          <w:rFonts w:ascii="Arial" w:hAnsi="Arial" w:cs="Arial"/>
          <w:bCs/>
          <w:color w:val="FF0000"/>
          <w:sz w:val="24"/>
          <w:szCs w:val="24"/>
        </w:rPr>
        <w:t>.</w:t>
      </w:r>
    </w:p>
    <w:p w14:paraId="05432D8B" w14:textId="77777777" w:rsidR="00363F97" w:rsidRPr="00DE62DB" w:rsidRDefault="00363F97" w:rsidP="00A408FF">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 xml:space="preserve">Una vez que los datos </w:t>
      </w:r>
      <w:r w:rsidR="00262A87" w:rsidRPr="00DE62DB">
        <w:rPr>
          <w:rFonts w:ascii="Arial" w:hAnsi="Arial" w:cs="Arial"/>
          <w:bCs/>
          <w:color w:val="FF0000"/>
          <w:sz w:val="24"/>
          <w:szCs w:val="24"/>
        </w:rPr>
        <w:t>se puedan leer automáticamente de</w:t>
      </w:r>
      <w:r w:rsidRPr="00DE62DB">
        <w:rPr>
          <w:rFonts w:ascii="Arial" w:hAnsi="Arial" w:cs="Arial"/>
          <w:bCs/>
          <w:color w:val="FF0000"/>
          <w:sz w:val="24"/>
          <w:szCs w:val="24"/>
        </w:rPr>
        <w:t xml:space="preserve"> la computadora, se requiere diseñar un programa computacional que</w:t>
      </w:r>
      <w:r w:rsidR="00DE62DB" w:rsidRPr="00DE62DB">
        <w:rPr>
          <w:rFonts w:ascii="Arial" w:hAnsi="Arial" w:cs="Arial"/>
          <w:bCs/>
          <w:color w:val="FF0000"/>
          <w:sz w:val="24"/>
          <w:szCs w:val="24"/>
        </w:rPr>
        <w:t>..</w:t>
      </w:r>
      <w:r w:rsidRPr="00DE62DB">
        <w:rPr>
          <w:rFonts w:ascii="Arial" w:hAnsi="Arial" w:cs="Arial"/>
          <w:bCs/>
          <w:color w:val="FF0000"/>
          <w:sz w:val="24"/>
          <w:szCs w:val="24"/>
        </w:rPr>
        <w:t>.</w:t>
      </w:r>
    </w:p>
    <w:p w14:paraId="7D36DCD9" w14:textId="77777777" w:rsidR="007808D3" w:rsidRPr="00DE62DB" w:rsidRDefault="007808D3" w:rsidP="00A408FF">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En la fig</w:t>
      </w:r>
      <w:r w:rsidR="009A7232">
        <w:rPr>
          <w:rFonts w:ascii="Arial" w:hAnsi="Arial" w:cs="Arial"/>
          <w:bCs/>
          <w:color w:val="FF0000"/>
          <w:sz w:val="24"/>
          <w:szCs w:val="24"/>
        </w:rPr>
        <w:t>ura 2</w:t>
      </w:r>
      <w:r w:rsidR="00C26149" w:rsidRPr="00DE62DB">
        <w:rPr>
          <w:rFonts w:ascii="Arial" w:hAnsi="Arial" w:cs="Arial"/>
          <w:bCs/>
          <w:color w:val="FF0000"/>
          <w:sz w:val="24"/>
          <w:szCs w:val="24"/>
        </w:rPr>
        <w:t xml:space="preserve"> se muestran lo bloques principales que se deben desarrollar durante la ejecución del proyecto.</w:t>
      </w:r>
    </w:p>
    <w:p w14:paraId="3CC3693E" w14:textId="77777777" w:rsidR="00CD1974" w:rsidRDefault="00CD1974" w:rsidP="00A408FF">
      <w:pPr>
        <w:autoSpaceDE w:val="0"/>
        <w:autoSpaceDN w:val="0"/>
        <w:adjustRightInd w:val="0"/>
        <w:spacing w:after="0" w:line="360" w:lineRule="auto"/>
        <w:ind w:firstLine="708"/>
        <w:jc w:val="both"/>
        <w:rPr>
          <w:rFonts w:ascii="Arial" w:hAnsi="Arial" w:cs="Arial"/>
          <w:bCs/>
          <w:sz w:val="24"/>
          <w:szCs w:val="24"/>
        </w:rPr>
      </w:pPr>
    </w:p>
    <w:p w14:paraId="2FA94578" w14:textId="77777777" w:rsidR="00CD1974" w:rsidRPr="00A408FF" w:rsidRDefault="00CD1974" w:rsidP="00A408FF">
      <w:pPr>
        <w:autoSpaceDE w:val="0"/>
        <w:autoSpaceDN w:val="0"/>
        <w:adjustRightInd w:val="0"/>
        <w:spacing w:after="0" w:line="360" w:lineRule="auto"/>
        <w:ind w:firstLine="708"/>
        <w:jc w:val="both"/>
        <w:rPr>
          <w:rFonts w:ascii="Arial" w:hAnsi="Arial" w:cs="Arial"/>
          <w:bCs/>
          <w:sz w:val="24"/>
          <w:szCs w:val="24"/>
        </w:rPr>
      </w:pPr>
    </w:p>
    <w:p w14:paraId="0BDACD2F" w14:textId="77777777" w:rsidR="00A408FF" w:rsidRPr="00A408FF" w:rsidRDefault="00262A87" w:rsidP="00CF161A">
      <w:pPr>
        <w:autoSpaceDE w:val="0"/>
        <w:autoSpaceDN w:val="0"/>
        <w:adjustRightInd w:val="0"/>
        <w:spacing w:after="0" w:line="360" w:lineRule="auto"/>
        <w:jc w:val="center"/>
        <w:rPr>
          <w:rFonts w:ascii="Arial" w:hAnsi="Arial" w:cs="Arial"/>
          <w:bCs/>
          <w:sz w:val="24"/>
          <w:szCs w:val="24"/>
        </w:rPr>
      </w:pPr>
      <w:r>
        <w:rPr>
          <w:rFonts w:ascii="Arial" w:hAnsi="Arial" w:cs="Arial"/>
          <w:bCs/>
          <w:noProof/>
          <w:sz w:val="24"/>
          <w:szCs w:val="24"/>
          <w:lang w:eastAsia="es-CR"/>
        </w:rPr>
        <w:lastRenderedPageBreak/>
        <w:drawing>
          <wp:inline distT="0" distB="0" distL="0" distR="0" wp14:anchorId="59BC26CB" wp14:editId="22290CEB">
            <wp:extent cx="5676900" cy="2609850"/>
            <wp:effectExtent l="19050" t="19050" r="19050" b="19050"/>
            <wp:docPr id="4" name="Imagen 4" descr="C:\Users\Fernando\Documents\2015 II semestre\Formulación\Diagrama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Documents\2015 II semestre\Formulación\Diagrama2.0.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4349" t="-6127" r="-3623" b="-5715"/>
                    <a:stretch/>
                  </pic:blipFill>
                  <pic:spPr bwMode="auto">
                    <a:xfrm>
                      <a:off x="0" y="0"/>
                      <a:ext cx="5687751" cy="261483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FE4D94" w14:textId="77777777" w:rsidR="00A408FF" w:rsidRPr="00DE62DB" w:rsidRDefault="009A7232" w:rsidP="00CF161A">
      <w:pPr>
        <w:autoSpaceDE w:val="0"/>
        <w:autoSpaceDN w:val="0"/>
        <w:adjustRightInd w:val="0"/>
        <w:spacing w:after="0" w:line="360" w:lineRule="auto"/>
        <w:jc w:val="center"/>
        <w:rPr>
          <w:rFonts w:ascii="Arial" w:hAnsi="Arial" w:cs="Arial"/>
          <w:color w:val="FF0000"/>
        </w:rPr>
      </w:pPr>
      <w:r>
        <w:rPr>
          <w:rFonts w:ascii="Arial" w:hAnsi="Arial" w:cs="Arial"/>
          <w:b/>
          <w:color w:val="FF0000"/>
        </w:rPr>
        <w:t>Figura 2</w:t>
      </w:r>
      <w:r w:rsidR="00CF161A" w:rsidRPr="00DE62DB">
        <w:rPr>
          <w:rFonts w:ascii="Arial" w:hAnsi="Arial" w:cs="Arial"/>
          <w:b/>
          <w:color w:val="FF0000"/>
        </w:rPr>
        <w:t xml:space="preserve">. </w:t>
      </w:r>
      <w:r w:rsidR="00DE62DB" w:rsidRPr="00DE62DB">
        <w:rPr>
          <w:rFonts w:ascii="Arial" w:hAnsi="Arial" w:cs="Arial"/>
          <w:color w:val="FF0000"/>
        </w:rPr>
        <w:t xml:space="preserve">Ejemplo </w:t>
      </w:r>
      <w:r w:rsidR="00CF161A" w:rsidRPr="00DE62DB">
        <w:rPr>
          <w:rFonts w:ascii="Arial" w:hAnsi="Arial" w:cs="Arial"/>
          <w:color w:val="FF0000"/>
        </w:rPr>
        <w:t>Diagrama de bloques general del proyecto</w:t>
      </w:r>
    </w:p>
    <w:p w14:paraId="2DF307E0" w14:textId="77777777" w:rsidR="00CF161A" w:rsidRDefault="00CF161A" w:rsidP="00CF161A">
      <w:pPr>
        <w:autoSpaceDE w:val="0"/>
        <w:autoSpaceDN w:val="0"/>
        <w:adjustRightInd w:val="0"/>
        <w:spacing w:after="0" w:line="360" w:lineRule="auto"/>
        <w:jc w:val="both"/>
        <w:rPr>
          <w:rFonts w:ascii="Arial" w:hAnsi="Arial" w:cs="Arial"/>
        </w:rPr>
      </w:pPr>
    </w:p>
    <w:p w14:paraId="5F81DF6F" w14:textId="77777777" w:rsidR="000819B9" w:rsidRDefault="00371BD6" w:rsidP="00982BDB">
      <w:pPr>
        <w:pStyle w:val="Ttulo1"/>
        <w:rPr>
          <w:rFonts w:ascii="Arial" w:hAnsi="Arial" w:cs="Arial"/>
          <w:color w:val="auto"/>
        </w:rPr>
      </w:pPr>
      <w:bookmarkStart w:id="94" w:name="_Toc432944438"/>
      <w:bookmarkStart w:id="95" w:name="_Toc506756057"/>
      <w:r w:rsidRPr="00FB7CE8">
        <w:rPr>
          <w:rFonts w:ascii="Arial" w:hAnsi="Arial" w:cs="Arial"/>
          <w:color w:val="auto"/>
        </w:rPr>
        <w:t>Objetivo General</w:t>
      </w:r>
      <w:bookmarkEnd w:id="94"/>
      <w:bookmarkEnd w:id="95"/>
    </w:p>
    <w:p w14:paraId="146594F8" w14:textId="77777777" w:rsidR="00982BDB" w:rsidRPr="00433C21" w:rsidRDefault="00982BDB" w:rsidP="00433C21">
      <w:pPr>
        <w:autoSpaceDE w:val="0"/>
        <w:autoSpaceDN w:val="0"/>
        <w:adjustRightInd w:val="0"/>
        <w:spacing w:after="0" w:line="360" w:lineRule="auto"/>
        <w:jc w:val="both"/>
        <w:rPr>
          <w:rFonts w:ascii="Arial" w:hAnsi="Arial" w:cs="Arial"/>
          <w:bCs/>
          <w:sz w:val="24"/>
          <w:szCs w:val="24"/>
        </w:rPr>
      </w:pPr>
    </w:p>
    <w:p w14:paraId="1810BA4C" w14:textId="77777777" w:rsidR="00433C21" w:rsidRPr="00433C21" w:rsidRDefault="00433C21" w:rsidP="00433C21">
      <w:pPr>
        <w:autoSpaceDE w:val="0"/>
        <w:autoSpaceDN w:val="0"/>
        <w:adjustRightInd w:val="0"/>
        <w:spacing w:after="0" w:line="360" w:lineRule="auto"/>
        <w:jc w:val="both"/>
        <w:rPr>
          <w:rFonts w:ascii="Arial" w:hAnsi="Arial" w:cs="Arial"/>
          <w:bCs/>
          <w:i/>
          <w:color w:val="FF0000"/>
          <w:sz w:val="24"/>
          <w:szCs w:val="24"/>
        </w:rPr>
      </w:pPr>
      <w:r w:rsidRPr="00433C21">
        <w:rPr>
          <w:rFonts w:ascii="Arial" w:hAnsi="Arial" w:cs="Arial"/>
          <w:bCs/>
          <w:i/>
          <w:color w:val="FF0000"/>
          <w:sz w:val="24"/>
          <w:szCs w:val="24"/>
        </w:rPr>
        <w:t>Un solo objetivo general</w:t>
      </w:r>
    </w:p>
    <w:p w14:paraId="54C7C508" w14:textId="77777777" w:rsidR="00433C21" w:rsidRPr="00433C21" w:rsidRDefault="00433C21" w:rsidP="00433C21">
      <w:pPr>
        <w:autoSpaceDE w:val="0"/>
        <w:autoSpaceDN w:val="0"/>
        <w:adjustRightInd w:val="0"/>
        <w:spacing w:after="0" w:line="360" w:lineRule="auto"/>
        <w:jc w:val="both"/>
        <w:rPr>
          <w:rFonts w:ascii="Arial" w:hAnsi="Arial" w:cs="Arial"/>
          <w:bCs/>
          <w:i/>
          <w:color w:val="FF0000"/>
          <w:sz w:val="24"/>
          <w:szCs w:val="24"/>
        </w:rPr>
      </w:pPr>
      <w:r w:rsidRPr="00433C21">
        <w:rPr>
          <w:rFonts w:ascii="Arial" w:hAnsi="Arial" w:cs="Arial"/>
          <w:bCs/>
          <w:i/>
          <w:color w:val="FF0000"/>
          <w:sz w:val="24"/>
          <w:szCs w:val="24"/>
        </w:rPr>
        <w:t>Tanto el título del PFG como el objetivo general están alineados con el problema planteado.</w:t>
      </w:r>
    </w:p>
    <w:p w14:paraId="0EDEB26E" w14:textId="77777777" w:rsidR="00433C21" w:rsidRDefault="00982BDB" w:rsidP="004325B3">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106FD65E" w14:textId="77777777" w:rsidR="00982BDB" w:rsidRDefault="00982BDB" w:rsidP="004325B3">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Diseñar un sistema que sea capaz de </w:t>
      </w:r>
      <w:r w:rsidR="00433C21" w:rsidRPr="00DE62DB">
        <w:rPr>
          <w:rFonts w:ascii="Arial" w:hAnsi="Arial" w:cs="Arial"/>
          <w:bCs/>
          <w:color w:val="FF0000"/>
          <w:sz w:val="24"/>
          <w:szCs w:val="24"/>
        </w:rPr>
        <w:t>xxxx</w:t>
      </w:r>
      <w:r>
        <w:rPr>
          <w:rFonts w:ascii="Arial" w:hAnsi="Arial" w:cs="Arial"/>
          <w:bCs/>
          <w:sz w:val="24"/>
          <w:szCs w:val="24"/>
        </w:rPr>
        <w:t>.</w:t>
      </w:r>
    </w:p>
    <w:p w14:paraId="2D7F94AA" w14:textId="77777777" w:rsidR="00371BD6" w:rsidRPr="00FB7CE8" w:rsidRDefault="00371BD6" w:rsidP="00FB7CE8">
      <w:pPr>
        <w:pStyle w:val="Ttulo1"/>
        <w:rPr>
          <w:rFonts w:ascii="Arial" w:hAnsi="Arial" w:cs="Arial"/>
          <w:color w:val="auto"/>
        </w:rPr>
      </w:pPr>
      <w:bookmarkStart w:id="96" w:name="_Toc432944439"/>
      <w:bookmarkStart w:id="97" w:name="_Toc506756058"/>
      <w:r w:rsidRPr="00FB7CE8">
        <w:rPr>
          <w:rFonts w:ascii="Arial" w:hAnsi="Arial" w:cs="Arial"/>
          <w:color w:val="auto"/>
        </w:rPr>
        <w:t>Objetivos Específicos</w:t>
      </w:r>
      <w:bookmarkEnd w:id="96"/>
      <w:bookmarkEnd w:id="97"/>
    </w:p>
    <w:p w14:paraId="1277004C" w14:textId="77777777" w:rsidR="00B757DB" w:rsidRDefault="00B757DB" w:rsidP="00B757DB">
      <w:pPr>
        <w:autoSpaceDE w:val="0"/>
        <w:autoSpaceDN w:val="0"/>
        <w:adjustRightInd w:val="0"/>
        <w:spacing w:after="0" w:line="360" w:lineRule="auto"/>
        <w:jc w:val="both"/>
        <w:rPr>
          <w:rFonts w:ascii="Arial" w:hAnsi="Arial" w:cs="Arial"/>
          <w:bCs/>
          <w:sz w:val="24"/>
          <w:szCs w:val="24"/>
        </w:rPr>
      </w:pPr>
    </w:p>
    <w:p w14:paraId="7A532279" w14:textId="77777777" w:rsidR="00433C21" w:rsidRPr="00433C21" w:rsidRDefault="00433C21" w:rsidP="00433C21">
      <w:pPr>
        <w:autoSpaceDE w:val="0"/>
        <w:autoSpaceDN w:val="0"/>
        <w:adjustRightInd w:val="0"/>
        <w:spacing w:after="0" w:line="360" w:lineRule="auto"/>
        <w:jc w:val="both"/>
        <w:rPr>
          <w:rFonts w:ascii="Arial" w:hAnsi="Arial" w:cs="Arial"/>
          <w:bCs/>
          <w:sz w:val="24"/>
          <w:szCs w:val="24"/>
        </w:rPr>
      </w:pPr>
      <w:r w:rsidRPr="00433C21">
        <w:rPr>
          <w:rFonts w:ascii="Arial" w:hAnsi="Arial" w:cs="Arial"/>
          <w:bCs/>
          <w:sz w:val="24"/>
          <w:szCs w:val="24"/>
        </w:rPr>
        <w:t>Valorar la cantidad de objetivos específicos en función del tiempo disponible para la realización del proyecto.  Recuerde que la suma de los objetivos específicos permite el logro del objetivo general.</w:t>
      </w:r>
    </w:p>
    <w:p w14:paraId="625E6501" w14:textId="77777777" w:rsidR="00433C21" w:rsidRPr="00433C21" w:rsidRDefault="00433C21" w:rsidP="00433C21">
      <w:pPr>
        <w:autoSpaceDE w:val="0"/>
        <w:autoSpaceDN w:val="0"/>
        <w:adjustRightInd w:val="0"/>
        <w:spacing w:after="0" w:line="360" w:lineRule="auto"/>
        <w:jc w:val="both"/>
        <w:rPr>
          <w:rFonts w:ascii="Arial" w:hAnsi="Arial" w:cs="Arial"/>
          <w:bCs/>
          <w:sz w:val="24"/>
          <w:szCs w:val="24"/>
        </w:rPr>
      </w:pPr>
      <w:r w:rsidRPr="00433C21">
        <w:rPr>
          <w:rFonts w:ascii="Arial" w:hAnsi="Arial" w:cs="Arial"/>
          <w:bCs/>
          <w:sz w:val="24"/>
          <w:szCs w:val="24"/>
        </w:rPr>
        <w:t xml:space="preserve">No confundir objetivos del PFG con propósitos que se pretenden lograr dentro de la organización.  Se entiende que se lograrán una serie de beneficios. </w:t>
      </w:r>
    </w:p>
    <w:p w14:paraId="5A55CAAD" w14:textId="77777777" w:rsidR="00E975C2" w:rsidRDefault="00E975C2" w:rsidP="00433C21">
      <w:pPr>
        <w:autoSpaceDE w:val="0"/>
        <w:autoSpaceDN w:val="0"/>
        <w:adjustRightInd w:val="0"/>
        <w:spacing w:after="0" w:line="360" w:lineRule="auto"/>
        <w:jc w:val="both"/>
        <w:rPr>
          <w:rFonts w:ascii="Arial" w:hAnsi="Arial" w:cs="Arial"/>
          <w:bCs/>
          <w:sz w:val="24"/>
          <w:szCs w:val="24"/>
        </w:rPr>
      </w:pPr>
    </w:p>
    <w:p w14:paraId="284D3D98" w14:textId="77777777" w:rsidR="00433C21" w:rsidRPr="00433C21" w:rsidRDefault="00433C21" w:rsidP="00433C21">
      <w:pPr>
        <w:autoSpaceDE w:val="0"/>
        <w:autoSpaceDN w:val="0"/>
        <w:adjustRightInd w:val="0"/>
        <w:spacing w:after="0" w:line="360" w:lineRule="auto"/>
        <w:jc w:val="both"/>
        <w:rPr>
          <w:rFonts w:ascii="Arial" w:hAnsi="Arial" w:cs="Arial"/>
          <w:bCs/>
          <w:sz w:val="24"/>
          <w:szCs w:val="24"/>
        </w:rPr>
      </w:pPr>
      <w:r w:rsidRPr="00433C21">
        <w:rPr>
          <w:rFonts w:ascii="Arial" w:hAnsi="Arial" w:cs="Arial"/>
          <w:bCs/>
          <w:sz w:val="24"/>
          <w:szCs w:val="24"/>
        </w:rPr>
        <w:t>Los objetivos específicos deben “atacar” las causas de la problemática.</w:t>
      </w:r>
    </w:p>
    <w:p w14:paraId="3640B587" w14:textId="77777777" w:rsidR="00433C21" w:rsidRDefault="00433C21" w:rsidP="00B757DB">
      <w:pPr>
        <w:autoSpaceDE w:val="0"/>
        <w:autoSpaceDN w:val="0"/>
        <w:adjustRightInd w:val="0"/>
        <w:spacing w:after="0" w:line="360" w:lineRule="auto"/>
        <w:jc w:val="both"/>
        <w:rPr>
          <w:rFonts w:ascii="Arial" w:hAnsi="Arial" w:cs="Arial"/>
          <w:bCs/>
          <w:sz w:val="24"/>
          <w:szCs w:val="24"/>
        </w:rPr>
      </w:pPr>
    </w:p>
    <w:p w14:paraId="6B80D68E" w14:textId="77777777" w:rsidR="00A408FF" w:rsidRPr="00A408FF" w:rsidRDefault="00B13CA7" w:rsidP="00A408FF">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lastRenderedPageBreak/>
        <w:t xml:space="preserve">Programar un sistema computacional que permita </w:t>
      </w:r>
      <w:r w:rsidR="004325B3">
        <w:rPr>
          <w:rFonts w:ascii="Arial" w:hAnsi="Arial" w:cs="Arial"/>
          <w:bCs/>
          <w:sz w:val="24"/>
          <w:szCs w:val="24"/>
        </w:rPr>
        <w:t>el</w:t>
      </w:r>
      <w:r>
        <w:rPr>
          <w:rFonts w:ascii="Arial" w:hAnsi="Arial" w:cs="Arial"/>
          <w:bCs/>
          <w:sz w:val="24"/>
          <w:szCs w:val="24"/>
        </w:rPr>
        <w:t xml:space="preserve"> almacenamiento de los datos obtenidos a partir </w:t>
      </w:r>
      <w:r w:rsidR="007E11DD" w:rsidRPr="00DE62DB">
        <w:rPr>
          <w:rFonts w:ascii="Arial" w:hAnsi="Arial" w:cs="Arial"/>
          <w:bCs/>
          <w:color w:val="FF0000"/>
          <w:sz w:val="24"/>
          <w:szCs w:val="24"/>
        </w:rPr>
        <w:t>xxxxxxx</w:t>
      </w:r>
      <w:r>
        <w:rPr>
          <w:rFonts w:ascii="Arial" w:hAnsi="Arial" w:cs="Arial"/>
          <w:bCs/>
          <w:sz w:val="24"/>
          <w:szCs w:val="24"/>
        </w:rPr>
        <w:t>.</w:t>
      </w:r>
    </w:p>
    <w:p w14:paraId="48B3EF9C" w14:textId="77777777" w:rsidR="00A408FF" w:rsidRPr="00A408FF" w:rsidRDefault="00A408FF" w:rsidP="00A408FF">
      <w:pPr>
        <w:autoSpaceDE w:val="0"/>
        <w:autoSpaceDN w:val="0"/>
        <w:adjustRightInd w:val="0"/>
        <w:spacing w:after="0" w:line="360" w:lineRule="auto"/>
        <w:ind w:firstLine="708"/>
        <w:jc w:val="both"/>
        <w:rPr>
          <w:rFonts w:ascii="Arial" w:hAnsi="Arial" w:cs="Arial"/>
          <w:bCs/>
          <w:sz w:val="24"/>
          <w:szCs w:val="24"/>
        </w:rPr>
      </w:pPr>
    </w:p>
    <w:p w14:paraId="39FC0E69" w14:textId="77777777" w:rsidR="00A408FF" w:rsidRDefault="00A408FF" w:rsidP="00A408FF">
      <w:pPr>
        <w:autoSpaceDE w:val="0"/>
        <w:autoSpaceDN w:val="0"/>
        <w:adjustRightInd w:val="0"/>
        <w:spacing w:after="0" w:line="360" w:lineRule="auto"/>
        <w:ind w:firstLine="708"/>
        <w:jc w:val="both"/>
        <w:rPr>
          <w:rFonts w:ascii="Arial" w:hAnsi="Arial" w:cs="Arial"/>
          <w:bCs/>
          <w:sz w:val="24"/>
          <w:szCs w:val="24"/>
        </w:rPr>
      </w:pPr>
      <w:r w:rsidRPr="006729CF">
        <w:rPr>
          <w:rFonts w:ascii="Arial" w:hAnsi="Arial" w:cs="Arial"/>
          <w:bCs/>
          <w:i/>
          <w:sz w:val="24"/>
          <w:szCs w:val="24"/>
        </w:rPr>
        <w:t>Indicador</w:t>
      </w:r>
      <w:r w:rsidRPr="006729CF">
        <w:rPr>
          <w:rFonts w:ascii="Arial" w:hAnsi="Arial" w:cs="Arial"/>
          <w:bCs/>
          <w:sz w:val="24"/>
          <w:szCs w:val="24"/>
        </w:rPr>
        <w:t xml:space="preserve">: </w:t>
      </w:r>
      <w:r w:rsidR="006729CF" w:rsidRPr="006729CF">
        <w:rPr>
          <w:rFonts w:ascii="Arial" w:hAnsi="Arial" w:cs="Arial"/>
          <w:bCs/>
          <w:sz w:val="24"/>
          <w:szCs w:val="24"/>
        </w:rPr>
        <w:t>Precisión</w:t>
      </w:r>
      <w:r w:rsidR="006729CF">
        <w:rPr>
          <w:rFonts w:ascii="Arial" w:hAnsi="Arial" w:cs="Arial"/>
          <w:bCs/>
          <w:sz w:val="24"/>
          <w:szCs w:val="24"/>
        </w:rPr>
        <w:t xml:space="preserve"> </w:t>
      </w:r>
      <w:r w:rsidR="00725DE1">
        <w:rPr>
          <w:rFonts w:ascii="Arial" w:hAnsi="Arial" w:cs="Arial"/>
          <w:bCs/>
          <w:sz w:val="24"/>
          <w:szCs w:val="24"/>
        </w:rPr>
        <w:t xml:space="preserve">del </w:t>
      </w:r>
      <w:r w:rsidR="00725DE1" w:rsidRPr="00DE62DB">
        <w:rPr>
          <w:rFonts w:ascii="Arial" w:hAnsi="Arial" w:cs="Arial"/>
          <w:bCs/>
          <w:color w:val="FF0000"/>
          <w:sz w:val="24"/>
          <w:szCs w:val="24"/>
        </w:rPr>
        <w:t>100</w:t>
      </w:r>
      <w:r w:rsidR="007E11DD" w:rsidRPr="00DE62DB">
        <w:rPr>
          <w:rFonts w:ascii="Arial" w:hAnsi="Arial" w:cs="Arial"/>
          <w:bCs/>
          <w:color w:val="FF0000"/>
          <w:sz w:val="24"/>
          <w:szCs w:val="24"/>
        </w:rPr>
        <w:t>%</w:t>
      </w:r>
      <w:r w:rsidR="007E11DD">
        <w:rPr>
          <w:rFonts w:ascii="Arial" w:hAnsi="Arial" w:cs="Arial"/>
          <w:bCs/>
          <w:sz w:val="24"/>
          <w:szCs w:val="24"/>
        </w:rPr>
        <w:t xml:space="preserve"> en los datos </w:t>
      </w:r>
      <w:r w:rsidR="006729CF">
        <w:rPr>
          <w:rFonts w:ascii="Arial" w:hAnsi="Arial" w:cs="Arial"/>
          <w:bCs/>
          <w:sz w:val="24"/>
          <w:szCs w:val="24"/>
        </w:rPr>
        <w:t xml:space="preserve">obtenidos en la computadora con respecto a </w:t>
      </w:r>
      <w:r w:rsidR="007E11DD" w:rsidRPr="00DE62DB">
        <w:rPr>
          <w:rFonts w:ascii="Arial" w:hAnsi="Arial" w:cs="Arial"/>
          <w:bCs/>
          <w:color w:val="FF0000"/>
          <w:sz w:val="24"/>
          <w:szCs w:val="24"/>
        </w:rPr>
        <w:t>xxxxx</w:t>
      </w:r>
      <w:r w:rsidR="006729CF">
        <w:rPr>
          <w:rFonts w:ascii="Arial" w:hAnsi="Arial" w:cs="Arial"/>
          <w:bCs/>
          <w:sz w:val="24"/>
          <w:szCs w:val="24"/>
        </w:rPr>
        <w:t>.</w:t>
      </w:r>
    </w:p>
    <w:p w14:paraId="15C1AAB6"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41BED66B" w14:textId="77777777" w:rsidR="00B757DB" w:rsidRPr="001B4C9D" w:rsidRDefault="00B757DB" w:rsidP="00A408FF">
      <w:pPr>
        <w:autoSpaceDE w:val="0"/>
        <w:autoSpaceDN w:val="0"/>
        <w:adjustRightInd w:val="0"/>
        <w:spacing w:after="0" w:line="360" w:lineRule="auto"/>
        <w:ind w:firstLine="708"/>
        <w:jc w:val="both"/>
        <w:rPr>
          <w:rFonts w:ascii="Arial" w:hAnsi="Arial" w:cs="Arial"/>
          <w:bCs/>
          <w:sz w:val="24"/>
          <w:szCs w:val="24"/>
        </w:rPr>
      </w:pPr>
    </w:p>
    <w:p w14:paraId="51349997" w14:textId="77777777" w:rsidR="00601301" w:rsidRPr="00601301" w:rsidRDefault="00601301" w:rsidP="00601301">
      <w:pPr>
        <w:autoSpaceDE w:val="0"/>
        <w:autoSpaceDN w:val="0"/>
        <w:adjustRightInd w:val="0"/>
        <w:spacing w:after="0" w:line="240" w:lineRule="auto"/>
        <w:jc w:val="both"/>
        <w:rPr>
          <w:rFonts w:ascii="Arial" w:hAnsi="Arial" w:cs="Arial"/>
          <w:i/>
          <w:color w:val="FF0000"/>
          <w:sz w:val="20"/>
          <w:szCs w:val="24"/>
        </w:rPr>
      </w:pPr>
      <w:r w:rsidRPr="00601301">
        <w:rPr>
          <w:rFonts w:ascii="Arial" w:hAnsi="Arial" w:cs="Arial"/>
          <w:i/>
          <w:color w:val="FF0000"/>
          <w:sz w:val="20"/>
          <w:szCs w:val="24"/>
        </w:rPr>
        <w:t>Nota: Los objetivos específicos son únicamente ejemplos. Para su redacción se debe hacer uso de la taxonomía de Bloom.</w:t>
      </w:r>
    </w:p>
    <w:p w14:paraId="69F52413" w14:textId="77777777" w:rsidR="00B757DB" w:rsidRDefault="00B757DB" w:rsidP="00B757DB">
      <w:pPr>
        <w:autoSpaceDE w:val="0"/>
        <w:autoSpaceDN w:val="0"/>
        <w:adjustRightInd w:val="0"/>
        <w:spacing w:after="0" w:line="360" w:lineRule="auto"/>
        <w:jc w:val="both"/>
        <w:rPr>
          <w:rFonts w:ascii="Arial" w:hAnsi="Arial" w:cs="Arial"/>
          <w:bCs/>
          <w:sz w:val="24"/>
          <w:szCs w:val="24"/>
        </w:rPr>
      </w:pPr>
    </w:p>
    <w:p w14:paraId="7C75CE28" w14:textId="77777777" w:rsidR="000819B9" w:rsidRDefault="000819B9">
      <w:pPr>
        <w:rPr>
          <w:rFonts w:ascii="Arial" w:eastAsiaTheme="majorEastAsia" w:hAnsi="Arial" w:cs="Arial"/>
          <w:b/>
          <w:bCs/>
          <w:sz w:val="28"/>
          <w:szCs w:val="28"/>
        </w:rPr>
      </w:pPr>
      <w:r>
        <w:rPr>
          <w:rFonts w:ascii="Arial" w:hAnsi="Arial" w:cs="Arial"/>
        </w:rPr>
        <w:br w:type="page"/>
      </w:r>
    </w:p>
    <w:p w14:paraId="4E72CBE4" w14:textId="77777777" w:rsidR="00371BD6" w:rsidRPr="00FB7CE8" w:rsidRDefault="00371BD6" w:rsidP="00FB7CE8">
      <w:pPr>
        <w:pStyle w:val="Ttulo1"/>
        <w:rPr>
          <w:rFonts w:ascii="Arial" w:hAnsi="Arial" w:cs="Arial"/>
          <w:color w:val="auto"/>
        </w:rPr>
      </w:pPr>
      <w:bookmarkStart w:id="98" w:name="_Toc432944440"/>
      <w:bookmarkStart w:id="99" w:name="_Toc506756059"/>
      <w:r w:rsidRPr="00FB7CE8">
        <w:rPr>
          <w:rFonts w:ascii="Arial" w:hAnsi="Arial" w:cs="Arial"/>
          <w:color w:val="auto"/>
        </w:rPr>
        <w:lastRenderedPageBreak/>
        <w:t>Procedimientos para la ejecución del proyecto</w:t>
      </w:r>
      <w:bookmarkEnd w:id="98"/>
      <w:bookmarkEnd w:id="99"/>
    </w:p>
    <w:p w14:paraId="2504D14E" w14:textId="77777777" w:rsidR="00B757DB" w:rsidRDefault="00B757DB" w:rsidP="0015239C">
      <w:pPr>
        <w:autoSpaceDE w:val="0"/>
        <w:autoSpaceDN w:val="0"/>
        <w:adjustRightInd w:val="0"/>
        <w:spacing w:after="0" w:line="360" w:lineRule="auto"/>
        <w:ind w:firstLine="708"/>
        <w:jc w:val="both"/>
        <w:rPr>
          <w:rFonts w:ascii="Arial" w:hAnsi="Arial" w:cs="Arial"/>
          <w:bCs/>
          <w:sz w:val="24"/>
          <w:szCs w:val="24"/>
        </w:rPr>
      </w:pPr>
    </w:p>
    <w:p w14:paraId="44DE7141" w14:textId="77777777" w:rsidR="0015239C" w:rsidRPr="0015239C" w:rsidRDefault="0015239C" w:rsidP="0015239C">
      <w:pPr>
        <w:autoSpaceDE w:val="0"/>
        <w:autoSpaceDN w:val="0"/>
        <w:adjustRightInd w:val="0"/>
        <w:spacing w:after="0" w:line="360" w:lineRule="auto"/>
        <w:ind w:firstLine="708"/>
        <w:jc w:val="both"/>
        <w:rPr>
          <w:rFonts w:ascii="Arial" w:hAnsi="Arial" w:cs="Arial"/>
          <w:bCs/>
          <w:color w:val="FF0000"/>
          <w:sz w:val="24"/>
          <w:szCs w:val="24"/>
        </w:rPr>
      </w:pPr>
      <w:r w:rsidRPr="0015239C">
        <w:rPr>
          <w:rFonts w:ascii="Arial" w:hAnsi="Arial" w:cs="Arial"/>
          <w:bCs/>
          <w:color w:val="FF0000"/>
          <w:sz w:val="24"/>
          <w:szCs w:val="24"/>
        </w:rPr>
        <w:t>En esta etapa, esta sección no corresponde a un Marco Metodológico formal, se limita a describir en términos generales las etapas y actividades a realizar para el logro de los objetivos y desarrollo del proyecto.</w:t>
      </w:r>
    </w:p>
    <w:p w14:paraId="24ABB53D" w14:textId="77777777" w:rsidR="0015239C" w:rsidRDefault="0015239C" w:rsidP="0015239C">
      <w:pPr>
        <w:autoSpaceDE w:val="0"/>
        <w:autoSpaceDN w:val="0"/>
        <w:adjustRightInd w:val="0"/>
        <w:spacing w:after="0" w:line="360" w:lineRule="auto"/>
        <w:ind w:firstLine="708"/>
        <w:jc w:val="both"/>
        <w:rPr>
          <w:rFonts w:ascii="Arial" w:hAnsi="Arial" w:cs="Arial"/>
          <w:bCs/>
          <w:sz w:val="24"/>
          <w:szCs w:val="24"/>
        </w:rPr>
      </w:pPr>
    </w:p>
    <w:p w14:paraId="6A54AAD7"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Se</w:t>
      </w:r>
      <w:r w:rsidRPr="00AD53C1">
        <w:rPr>
          <w:rFonts w:ascii="Arial" w:hAnsi="Arial" w:cs="Arial"/>
          <w:bCs/>
          <w:sz w:val="24"/>
          <w:szCs w:val="24"/>
        </w:rPr>
        <w:t xml:space="preserve"> expone la metodología que se utilizará para desarrollar la propuesta de solución.  Se explica las fuentes y sujetos consultados, las técnicas de investigación utilizadas, así como el procesamiento y análisis de los datos.</w:t>
      </w:r>
    </w:p>
    <w:p w14:paraId="4D2AF776"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p>
    <w:p w14:paraId="04643F4A"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Los sujetos de información suministrarán al investigador materia prima para desarrollar su trabajo. </w:t>
      </w:r>
    </w:p>
    <w:p w14:paraId="14DCB00F" w14:textId="77777777" w:rsidR="00AD53C1" w:rsidRPr="00AD53C1" w:rsidRDefault="00AD53C1" w:rsidP="00AD53C1">
      <w:pPr>
        <w:autoSpaceDE w:val="0"/>
        <w:autoSpaceDN w:val="0"/>
        <w:adjustRightInd w:val="0"/>
        <w:spacing w:after="0" w:line="360" w:lineRule="auto"/>
        <w:ind w:firstLine="708"/>
        <w:jc w:val="both"/>
        <w:rPr>
          <w:rFonts w:ascii="Arial" w:hAnsi="Arial" w:cs="Arial"/>
          <w:bCs/>
          <w:sz w:val="24"/>
          <w:szCs w:val="24"/>
        </w:rPr>
      </w:pPr>
    </w:p>
    <w:p w14:paraId="715AEF6F" w14:textId="77777777" w:rsidR="00AD53C1" w:rsidRPr="00AD53C1" w:rsidRDefault="00AD53C1" w:rsidP="00AD53C1">
      <w:pPr>
        <w:autoSpaceDE w:val="0"/>
        <w:autoSpaceDN w:val="0"/>
        <w:adjustRightInd w:val="0"/>
        <w:spacing w:after="0" w:line="360" w:lineRule="auto"/>
        <w:ind w:firstLine="708"/>
        <w:jc w:val="both"/>
        <w:rPr>
          <w:rFonts w:ascii="Arial" w:hAnsi="Arial" w:cs="Arial"/>
          <w:bCs/>
          <w:i/>
          <w:color w:val="FF0000"/>
          <w:sz w:val="24"/>
          <w:szCs w:val="24"/>
        </w:rPr>
      </w:pPr>
      <w:r w:rsidRPr="00AD53C1">
        <w:rPr>
          <w:rFonts w:ascii="Arial" w:hAnsi="Arial" w:cs="Arial"/>
          <w:bCs/>
          <w:i/>
          <w:color w:val="FF0000"/>
          <w:sz w:val="24"/>
          <w:szCs w:val="24"/>
        </w:rPr>
        <w:t xml:space="preserve">Para esta investigación, los principales sujetos de información que se consultarán son:  </w:t>
      </w:r>
    </w:p>
    <w:p w14:paraId="48A07A2C" w14:textId="77777777" w:rsidR="00AD53C1" w:rsidRPr="00AD53C1" w:rsidRDefault="00AD53C1" w:rsidP="00AD53C1">
      <w:pPr>
        <w:autoSpaceDE w:val="0"/>
        <w:autoSpaceDN w:val="0"/>
        <w:adjustRightInd w:val="0"/>
        <w:spacing w:after="0" w:line="360" w:lineRule="auto"/>
        <w:ind w:firstLine="708"/>
        <w:jc w:val="both"/>
        <w:rPr>
          <w:rFonts w:ascii="Arial" w:hAnsi="Arial" w:cs="Arial"/>
          <w:bCs/>
          <w:i/>
          <w:color w:val="FF0000"/>
          <w:sz w:val="24"/>
          <w:szCs w:val="24"/>
        </w:rPr>
      </w:pPr>
      <w:r w:rsidRPr="00AD53C1">
        <w:rPr>
          <w:rFonts w:ascii="Arial" w:hAnsi="Arial" w:cs="Arial"/>
          <w:bCs/>
          <w:i/>
          <w:color w:val="FF0000"/>
          <w:sz w:val="24"/>
          <w:szCs w:val="24"/>
        </w:rPr>
        <w:t>•</w:t>
      </w:r>
      <w:r w:rsidRPr="00AD53C1">
        <w:rPr>
          <w:rFonts w:ascii="Arial" w:hAnsi="Arial" w:cs="Arial"/>
          <w:bCs/>
          <w:i/>
          <w:color w:val="FF0000"/>
          <w:sz w:val="24"/>
          <w:szCs w:val="24"/>
        </w:rPr>
        <w:tab/>
        <w:t xml:space="preserve">Gerente </w:t>
      </w:r>
    </w:p>
    <w:p w14:paraId="4F7BC5C5" w14:textId="77777777" w:rsidR="00AD53C1" w:rsidRPr="00AD53C1" w:rsidRDefault="00AD53C1" w:rsidP="00AD53C1">
      <w:pPr>
        <w:autoSpaceDE w:val="0"/>
        <w:autoSpaceDN w:val="0"/>
        <w:adjustRightInd w:val="0"/>
        <w:spacing w:after="0" w:line="360" w:lineRule="auto"/>
        <w:ind w:firstLine="708"/>
        <w:jc w:val="both"/>
        <w:rPr>
          <w:rFonts w:ascii="Arial" w:hAnsi="Arial" w:cs="Arial"/>
          <w:bCs/>
          <w:i/>
          <w:color w:val="FF0000"/>
          <w:sz w:val="24"/>
          <w:szCs w:val="24"/>
        </w:rPr>
      </w:pPr>
      <w:r w:rsidRPr="00AD53C1">
        <w:rPr>
          <w:rFonts w:ascii="Arial" w:hAnsi="Arial" w:cs="Arial"/>
          <w:bCs/>
          <w:i/>
          <w:color w:val="FF0000"/>
          <w:sz w:val="24"/>
          <w:szCs w:val="24"/>
        </w:rPr>
        <w:t>•</w:t>
      </w:r>
      <w:r w:rsidRPr="00AD53C1">
        <w:rPr>
          <w:rFonts w:ascii="Arial" w:hAnsi="Arial" w:cs="Arial"/>
          <w:bCs/>
          <w:i/>
          <w:color w:val="FF0000"/>
          <w:sz w:val="24"/>
          <w:szCs w:val="24"/>
        </w:rPr>
        <w:tab/>
        <w:t>Catorce miembros del personal de ….</w:t>
      </w:r>
    </w:p>
    <w:p w14:paraId="5A5F03F6" w14:textId="77777777" w:rsidR="00AD53C1" w:rsidRPr="00AD53C1" w:rsidRDefault="00AD53C1" w:rsidP="00AD53C1">
      <w:pPr>
        <w:autoSpaceDE w:val="0"/>
        <w:autoSpaceDN w:val="0"/>
        <w:adjustRightInd w:val="0"/>
        <w:spacing w:after="0" w:line="360" w:lineRule="auto"/>
        <w:ind w:firstLine="708"/>
        <w:jc w:val="both"/>
        <w:rPr>
          <w:rFonts w:ascii="Arial" w:hAnsi="Arial" w:cs="Arial"/>
          <w:bCs/>
          <w:i/>
          <w:color w:val="FF0000"/>
          <w:sz w:val="24"/>
          <w:szCs w:val="24"/>
        </w:rPr>
      </w:pPr>
      <w:r w:rsidRPr="00AD53C1">
        <w:rPr>
          <w:rFonts w:ascii="Arial" w:hAnsi="Arial" w:cs="Arial"/>
          <w:bCs/>
          <w:i/>
          <w:color w:val="FF0000"/>
          <w:sz w:val="24"/>
          <w:szCs w:val="24"/>
        </w:rPr>
        <w:t>•</w:t>
      </w:r>
      <w:r w:rsidRPr="00AD53C1">
        <w:rPr>
          <w:rFonts w:ascii="Arial" w:hAnsi="Arial" w:cs="Arial"/>
          <w:bCs/>
          <w:i/>
          <w:color w:val="FF0000"/>
          <w:sz w:val="24"/>
          <w:szCs w:val="24"/>
        </w:rPr>
        <w:tab/>
        <w:t>Dos supervisores de la división.</w:t>
      </w:r>
    </w:p>
    <w:p w14:paraId="0A27D5B4" w14:textId="77777777" w:rsidR="00AD53C1" w:rsidRPr="00AD53C1" w:rsidRDefault="00AD53C1" w:rsidP="00AD53C1">
      <w:pPr>
        <w:autoSpaceDE w:val="0"/>
        <w:autoSpaceDN w:val="0"/>
        <w:adjustRightInd w:val="0"/>
        <w:spacing w:after="0" w:line="360" w:lineRule="auto"/>
        <w:ind w:firstLine="708"/>
        <w:jc w:val="both"/>
        <w:rPr>
          <w:rFonts w:ascii="Arial" w:hAnsi="Arial" w:cs="Arial"/>
          <w:bCs/>
          <w:i/>
          <w:color w:val="FF0000"/>
          <w:sz w:val="24"/>
          <w:szCs w:val="24"/>
        </w:rPr>
      </w:pPr>
      <w:r w:rsidRPr="00AD53C1">
        <w:rPr>
          <w:rFonts w:ascii="Arial" w:hAnsi="Arial" w:cs="Arial"/>
          <w:bCs/>
          <w:i/>
          <w:color w:val="FF0000"/>
          <w:sz w:val="24"/>
          <w:szCs w:val="24"/>
        </w:rPr>
        <w:t>•</w:t>
      </w:r>
      <w:r w:rsidRPr="00AD53C1">
        <w:rPr>
          <w:rFonts w:ascii="Arial" w:hAnsi="Arial" w:cs="Arial"/>
          <w:bCs/>
          <w:i/>
          <w:color w:val="FF0000"/>
          <w:sz w:val="24"/>
          <w:szCs w:val="24"/>
        </w:rPr>
        <w:tab/>
        <w:t>Experto del grupo ABBBBCCC.</w:t>
      </w:r>
    </w:p>
    <w:p w14:paraId="353E0BFF"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p>
    <w:p w14:paraId="285EF28E" w14:textId="77777777" w:rsidR="00AD53C1" w:rsidRP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Deben introducirse oraciones que conecten las diferentes secciones.</w:t>
      </w:r>
    </w:p>
    <w:p w14:paraId="5D8BFEE9"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p>
    <w:p w14:paraId="5EBF1BDE"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Junto a los sujetos de información, el investigador también tendrá acceso a otras fuentes documentales que le permitirán desarrollar su trabajo. </w:t>
      </w:r>
    </w:p>
    <w:p w14:paraId="649CEAB7" w14:textId="77777777" w:rsidR="00AD53C1" w:rsidRDefault="00AD53C1" w:rsidP="00AD53C1">
      <w:pPr>
        <w:autoSpaceDE w:val="0"/>
        <w:autoSpaceDN w:val="0"/>
        <w:adjustRightInd w:val="0"/>
        <w:spacing w:after="0" w:line="360" w:lineRule="auto"/>
        <w:ind w:firstLine="708"/>
        <w:jc w:val="both"/>
        <w:rPr>
          <w:rFonts w:ascii="Arial" w:hAnsi="Arial" w:cs="Arial"/>
          <w:bCs/>
          <w:sz w:val="24"/>
          <w:szCs w:val="24"/>
        </w:rPr>
      </w:pPr>
    </w:p>
    <w:p w14:paraId="72E54ADD" w14:textId="77777777" w:rsidR="002B7F49" w:rsidRDefault="002B7F49"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Un ejemplo de redacción de esta sección es la siguiente:</w:t>
      </w:r>
    </w:p>
    <w:p w14:paraId="6175FF10" w14:textId="77777777" w:rsidR="002B7F49" w:rsidRPr="00AD53C1" w:rsidRDefault="002B7F49" w:rsidP="00AD53C1">
      <w:pPr>
        <w:autoSpaceDE w:val="0"/>
        <w:autoSpaceDN w:val="0"/>
        <w:adjustRightInd w:val="0"/>
        <w:spacing w:after="0" w:line="360" w:lineRule="auto"/>
        <w:ind w:firstLine="708"/>
        <w:jc w:val="both"/>
        <w:rPr>
          <w:rFonts w:ascii="Arial" w:hAnsi="Arial" w:cs="Arial"/>
          <w:bCs/>
          <w:sz w:val="24"/>
          <w:szCs w:val="24"/>
        </w:rPr>
      </w:pPr>
    </w:p>
    <w:p w14:paraId="06C6EF8B" w14:textId="77777777" w:rsidR="0015239C" w:rsidRPr="00AD53C1" w:rsidRDefault="00AD53C1" w:rsidP="00AD53C1">
      <w:pPr>
        <w:autoSpaceDE w:val="0"/>
        <w:autoSpaceDN w:val="0"/>
        <w:adjustRightInd w:val="0"/>
        <w:spacing w:after="0" w:line="360" w:lineRule="auto"/>
        <w:ind w:firstLine="708"/>
        <w:jc w:val="both"/>
        <w:rPr>
          <w:rFonts w:ascii="Arial" w:hAnsi="Arial" w:cs="Arial"/>
          <w:bCs/>
          <w:color w:val="FF0000"/>
          <w:sz w:val="24"/>
          <w:szCs w:val="24"/>
        </w:rPr>
      </w:pPr>
      <w:r w:rsidRPr="00AD53C1">
        <w:rPr>
          <w:rFonts w:ascii="Arial" w:hAnsi="Arial" w:cs="Arial"/>
          <w:bCs/>
          <w:color w:val="FF0000"/>
          <w:sz w:val="24"/>
          <w:szCs w:val="24"/>
        </w:rPr>
        <w:t xml:space="preserve">Durante la elaboración del presente estudio se utilizarán fuentes de información primaria y secundaria, las cuales se exponen en los siguientes </w:t>
      </w:r>
      <w:r>
        <w:rPr>
          <w:rFonts w:ascii="Arial" w:hAnsi="Arial" w:cs="Arial"/>
          <w:bCs/>
          <w:color w:val="FF0000"/>
          <w:sz w:val="24"/>
          <w:szCs w:val="24"/>
        </w:rPr>
        <w:t>párrafos</w:t>
      </w:r>
      <w:r w:rsidRPr="00AD53C1">
        <w:rPr>
          <w:rFonts w:ascii="Arial" w:hAnsi="Arial" w:cs="Arial"/>
          <w:bCs/>
          <w:color w:val="FF0000"/>
          <w:sz w:val="24"/>
          <w:szCs w:val="24"/>
        </w:rPr>
        <w:t>….</w:t>
      </w:r>
    </w:p>
    <w:p w14:paraId="18E05C19" w14:textId="77777777" w:rsidR="00AD53C1" w:rsidRDefault="00AD53C1" w:rsidP="0015239C">
      <w:pPr>
        <w:autoSpaceDE w:val="0"/>
        <w:autoSpaceDN w:val="0"/>
        <w:adjustRightInd w:val="0"/>
        <w:spacing w:after="0" w:line="360" w:lineRule="auto"/>
        <w:ind w:firstLine="708"/>
        <w:jc w:val="both"/>
        <w:rPr>
          <w:rFonts w:ascii="Arial" w:hAnsi="Arial" w:cs="Arial"/>
          <w:bCs/>
          <w:sz w:val="24"/>
          <w:szCs w:val="24"/>
        </w:rPr>
      </w:pPr>
    </w:p>
    <w:p w14:paraId="7239F230" w14:textId="77777777" w:rsidR="00A408FF" w:rsidRPr="00DE62DB" w:rsidRDefault="00343783" w:rsidP="00A408FF">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lastRenderedPageBreak/>
        <w:t>El primer paso en el desarrollo del proyecto será la realización de un análisis de los requerimientos del mismo</w:t>
      </w:r>
      <w:r w:rsidR="00AD53C1" w:rsidRPr="00DE62DB">
        <w:rPr>
          <w:rFonts w:ascii="Arial" w:hAnsi="Arial" w:cs="Arial"/>
          <w:bCs/>
          <w:color w:val="FF0000"/>
          <w:sz w:val="24"/>
          <w:szCs w:val="24"/>
        </w:rPr>
        <w:t>…</w:t>
      </w:r>
    </w:p>
    <w:p w14:paraId="340D03BD" w14:textId="77777777" w:rsidR="002C45FE" w:rsidRPr="00DE62DB" w:rsidRDefault="00343783" w:rsidP="002C45FE">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 xml:space="preserve">Luego es necesario identificar cada una de las partes o módulos que se deben </w:t>
      </w:r>
      <w:r w:rsidR="00AD53C1" w:rsidRPr="00DE62DB">
        <w:rPr>
          <w:rFonts w:ascii="Arial" w:hAnsi="Arial" w:cs="Arial"/>
          <w:bCs/>
          <w:color w:val="FF0000"/>
          <w:sz w:val="24"/>
          <w:szCs w:val="24"/>
        </w:rPr>
        <w:t>…</w:t>
      </w:r>
      <w:r w:rsidRPr="00DE62DB">
        <w:rPr>
          <w:rFonts w:ascii="Arial" w:hAnsi="Arial" w:cs="Arial"/>
          <w:bCs/>
          <w:color w:val="FF0000"/>
          <w:sz w:val="24"/>
          <w:szCs w:val="24"/>
        </w:rPr>
        <w:t>.</w:t>
      </w:r>
    </w:p>
    <w:p w14:paraId="72553D81" w14:textId="77777777" w:rsidR="002C45FE" w:rsidRPr="00DE62DB" w:rsidRDefault="002C45FE" w:rsidP="002C45FE">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 xml:space="preserve">Como punto inicial, será necesario desarrollar un módulo que </w:t>
      </w:r>
      <w:r w:rsidR="00AD53C1" w:rsidRPr="00DE62DB">
        <w:rPr>
          <w:rFonts w:ascii="Arial" w:hAnsi="Arial" w:cs="Arial"/>
          <w:bCs/>
          <w:color w:val="FF0000"/>
          <w:sz w:val="24"/>
          <w:szCs w:val="24"/>
        </w:rPr>
        <w:t>…</w:t>
      </w:r>
      <w:r w:rsidRPr="00DE62DB">
        <w:rPr>
          <w:rFonts w:ascii="Arial" w:hAnsi="Arial" w:cs="Arial"/>
          <w:bCs/>
          <w:color w:val="FF0000"/>
          <w:sz w:val="24"/>
          <w:szCs w:val="24"/>
        </w:rPr>
        <w:t>.</w:t>
      </w:r>
    </w:p>
    <w:p w14:paraId="4B256184" w14:textId="77777777" w:rsidR="00A408FF" w:rsidRPr="00DE62DB" w:rsidRDefault="002C45FE" w:rsidP="00A408FF">
      <w:pPr>
        <w:autoSpaceDE w:val="0"/>
        <w:autoSpaceDN w:val="0"/>
        <w:adjustRightInd w:val="0"/>
        <w:spacing w:after="0" w:line="360" w:lineRule="auto"/>
        <w:ind w:firstLine="708"/>
        <w:jc w:val="both"/>
        <w:rPr>
          <w:rFonts w:ascii="Arial" w:hAnsi="Arial" w:cs="Arial"/>
          <w:bCs/>
          <w:color w:val="FF0000"/>
          <w:sz w:val="24"/>
          <w:szCs w:val="24"/>
        </w:rPr>
      </w:pPr>
      <w:r w:rsidRPr="00DE62DB">
        <w:rPr>
          <w:rFonts w:ascii="Arial" w:hAnsi="Arial" w:cs="Arial"/>
          <w:bCs/>
          <w:color w:val="FF0000"/>
          <w:sz w:val="24"/>
          <w:szCs w:val="24"/>
        </w:rPr>
        <w:t xml:space="preserve">A partir de aquí, se implementará un programa computacional capaz de </w:t>
      </w:r>
      <w:r w:rsidR="00591C8F" w:rsidRPr="00DE62DB">
        <w:rPr>
          <w:rFonts w:ascii="Arial" w:hAnsi="Arial" w:cs="Arial"/>
          <w:bCs/>
          <w:color w:val="FF0000"/>
          <w:sz w:val="24"/>
          <w:szCs w:val="24"/>
        </w:rPr>
        <w:t>ejecutar</w:t>
      </w:r>
      <w:r w:rsidRPr="00DE62DB">
        <w:rPr>
          <w:rFonts w:ascii="Arial" w:hAnsi="Arial" w:cs="Arial"/>
          <w:bCs/>
          <w:color w:val="FF0000"/>
          <w:sz w:val="24"/>
          <w:szCs w:val="24"/>
        </w:rPr>
        <w:t xml:space="preserve"> un algoritmo </w:t>
      </w:r>
      <w:r w:rsidR="00AD53C1" w:rsidRPr="00DE62DB">
        <w:rPr>
          <w:rFonts w:ascii="Arial" w:hAnsi="Arial" w:cs="Arial"/>
          <w:bCs/>
          <w:color w:val="FF0000"/>
          <w:sz w:val="24"/>
          <w:szCs w:val="24"/>
        </w:rPr>
        <w:t>…</w:t>
      </w:r>
      <w:r w:rsidRPr="00DE62DB">
        <w:rPr>
          <w:rFonts w:ascii="Arial" w:hAnsi="Arial" w:cs="Arial"/>
          <w:bCs/>
          <w:color w:val="FF0000"/>
          <w:sz w:val="24"/>
          <w:szCs w:val="24"/>
        </w:rPr>
        <w:t>.</w:t>
      </w:r>
    </w:p>
    <w:p w14:paraId="741AF545" w14:textId="77777777" w:rsidR="00AD53C1" w:rsidRPr="00DE62DB" w:rsidRDefault="00550BDC" w:rsidP="00AD53C1">
      <w:pPr>
        <w:autoSpaceDE w:val="0"/>
        <w:autoSpaceDN w:val="0"/>
        <w:adjustRightInd w:val="0"/>
        <w:spacing w:after="0" w:line="360" w:lineRule="auto"/>
        <w:ind w:firstLine="708"/>
        <w:jc w:val="both"/>
        <w:rPr>
          <w:rFonts w:ascii="Arial" w:hAnsi="Arial" w:cs="Arial"/>
          <w:color w:val="FF0000"/>
        </w:rPr>
      </w:pPr>
      <w:r w:rsidRPr="00DE62DB">
        <w:rPr>
          <w:rFonts w:ascii="Arial" w:hAnsi="Arial" w:cs="Arial"/>
          <w:bCs/>
          <w:color w:val="FF0000"/>
          <w:sz w:val="24"/>
          <w:szCs w:val="24"/>
        </w:rPr>
        <w:t>Una vez comprobado el funcionamiento adecuado de cada uno de los módulos o secciones por aparte, se debe proceder a la integración del sistema completo, y realizar pruebas que permitan determinar si el sistema funciona tal y como fue diseñado</w:t>
      </w:r>
      <w:r w:rsidR="00AD53C1" w:rsidRPr="00DE62DB">
        <w:rPr>
          <w:rFonts w:ascii="Arial" w:hAnsi="Arial" w:cs="Arial"/>
          <w:bCs/>
          <w:color w:val="FF0000"/>
          <w:sz w:val="24"/>
          <w:szCs w:val="24"/>
        </w:rPr>
        <w:t>…</w:t>
      </w:r>
    </w:p>
    <w:p w14:paraId="49403C9F" w14:textId="77777777" w:rsidR="000819B9" w:rsidRDefault="000819B9" w:rsidP="00591C8F">
      <w:pPr>
        <w:spacing w:line="360" w:lineRule="auto"/>
        <w:ind w:firstLine="708"/>
        <w:jc w:val="both"/>
        <w:rPr>
          <w:rFonts w:ascii="Arial" w:eastAsiaTheme="majorEastAsia" w:hAnsi="Arial" w:cs="Arial"/>
          <w:b/>
          <w:bCs/>
          <w:sz w:val="28"/>
          <w:szCs w:val="28"/>
        </w:rPr>
      </w:pPr>
      <w:r>
        <w:rPr>
          <w:rFonts w:ascii="Arial" w:hAnsi="Arial" w:cs="Arial"/>
        </w:rPr>
        <w:br w:type="page"/>
      </w:r>
    </w:p>
    <w:p w14:paraId="4062709C" w14:textId="77777777" w:rsidR="00371BD6" w:rsidRPr="00FB7CE8" w:rsidRDefault="00E86576" w:rsidP="00FB7CE8">
      <w:pPr>
        <w:pStyle w:val="Ttulo1"/>
        <w:rPr>
          <w:rFonts w:ascii="Arial" w:hAnsi="Arial" w:cs="Arial"/>
          <w:color w:val="auto"/>
        </w:rPr>
      </w:pPr>
      <w:bookmarkStart w:id="100" w:name="_Toc432944441"/>
      <w:bookmarkStart w:id="101" w:name="_Toc506756060"/>
      <w:r w:rsidRPr="00FB7CE8">
        <w:rPr>
          <w:rFonts w:ascii="Arial" w:hAnsi="Arial" w:cs="Arial"/>
          <w:color w:val="auto"/>
        </w:rPr>
        <w:lastRenderedPageBreak/>
        <w:t>Cronograma</w:t>
      </w:r>
      <w:bookmarkEnd w:id="100"/>
      <w:bookmarkEnd w:id="101"/>
    </w:p>
    <w:p w14:paraId="1B86EA24" w14:textId="77777777" w:rsidR="00E86576" w:rsidRDefault="00E86576" w:rsidP="006C3266">
      <w:pPr>
        <w:autoSpaceDE w:val="0"/>
        <w:autoSpaceDN w:val="0"/>
        <w:adjustRightInd w:val="0"/>
        <w:spacing w:after="0" w:line="240" w:lineRule="auto"/>
        <w:rPr>
          <w:rFonts w:ascii="Arial" w:hAnsi="Arial" w:cs="Arial"/>
          <w:b/>
          <w:bCs/>
          <w:sz w:val="28"/>
          <w:szCs w:val="24"/>
        </w:rPr>
      </w:pPr>
    </w:p>
    <w:p w14:paraId="21D115E9" w14:textId="77777777" w:rsidR="00E86576" w:rsidRPr="00FB7CE8" w:rsidRDefault="00E86576" w:rsidP="00FB7CE8">
      <w:pPr>
        <w:pStyle w:val="Ttulo2"/>
        <w:rPr>
          <w:rFonts w:ascii="Arial" w:hAnsi="Arial" w:cs="Arial"/>
          <w:b w:val="0"/>
          <w:i/>
          <w:color w:val="auto"/>
        </w:rPr>
      </w:pPr>
      <w:bookmarkStart w:id="102" w:name="_Toc432944442"/>
      <w:bookmarkStart w:id="103" w:name="_Toc506756061"/>
      <w:r w:rsidRPr="00FB7CE8">
        <w:rPr>
          <w:rFonts w:ascii="Arial" w:hAnsi="Arial" w:cs="Arial"/>
          <w:b w:val="0"/>
          <w:i/>
          <w:color w:val="auto"/>
        </w:rPr>
        <w:t>Lista de actividades</w:t>
      </w:r>
      <w:bookmarkEnd w:id="102"/>
      <w:bookmarkEnd w:id="103"/>
    </w:p>
    <w:p w14:paraId="6D425346" w14:textId="77777777" w:rsidR="00E86576" w:rsidRPr="00E86576" w:rsidRDefault="00E86576" w:rsidP="00E86576">
      <w:pPr>
        <w:autoSpaceDE w:val="0"/>
        <w:autoSpaceDN w:val="0"/>
        <w:adjustRightInd w:val="0"/>
        <w:spacing w:after="0" w:line="360" w:lineRule="auto"/>
        <w:jc w:val="both"/>
        <w:rPr>
          <w:rFonts w:ascii="Arial" w:hAnsi="Arial" w:cs="Arial"/>
          <w:bCs/>
          <w:i/>
          <w:sz w:val="24"/>
          <w:szCs w:val="24"/>
        </w:rPr>
      </w:pPr>
    </w:p>
    <w:p w14:paraId="2481972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Para cada uno de los objetivos específicos se plantearon actividades que garanticen su cumplimiento.</w:t>
      </w:r>
      <w:r w:rsidR="00C84A58">
        <w:rPr>
          <w:rFonts w:ascii="Arial" w:hAnsi="Arial" w:cs="Arial"/>
          <w:bCs/>
          <w:sz w:val="24"/>
          <w:szCs w:val="24"/>
        </w:rPr>
        <w:t xml:space="preserve"> La Tabla </w:t>
      </w:r>
      <w:r w:rsidR="00C84A58" w:rsidRPr="009A7232">
        <w:rPr>
          <w:rFonts w:ascii="Arial" w:hAnsi="Arial" w:cs="Arial"/>
          <w:bCs/>
          <w:color w:val="FF0000"/>
          <w:sz w:val="24"/>
          <w:szCs w:val="24"/>
        </w:rPr>
        <w:t>1</w:t>
      </w:r>
      <w:r w:rsidR="00C84A58">
        <w:rPr>
          <w:rFonts w:ascii="Arial" w:hAnsi="Arial" w:cs="Arial"/>
          <w:bCs/>
          <w:sz w:val="24"/>
          <w:szCs w:val="24"/>
        </w:rPr>
        <w:t xml:space="preserve"> muestra el planteamiento de actividades.</w:t>
      </w:r>
    </w:p>
    <w:p w14:paraId="1A9043E1"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2B88D59F" w14:textId="77777777" w:rsidR="00C84A58" w:rsidRPr="008B6B7E" w:rsidRDefault="00C84A58" w:rsidP="00C84A58">
      <w:pPr>
        <w:autoSpaceDE w:val="0"/>
        <w:autoSpaceDN w:val="0"/>
        <w:adjustRightInd w:val="0"/>
        <w:spacing w:after="0" w:line="360" w:lineRule="auto"/>
        <w:ind w:firstLine="708"/>
        <w:jc w:val="center"/>
        <w:rPr>
          <w:rFonts w:ascii="Arial" w:hAnsi="Arial" w:cs="Arial"/>
          <w:bCs/>
          <w:szCs w:val="24"/>
        </w:rPr>
      </w:pPr>
      <w:r w:rsidRPr="008B6B7E">
        <w:rPr>
          <w:rFonts w:ascii="Arial" w:hAnsi="Arial" w:cs="Arial"/>
          <w:b/>
          <w:bCs/>
          <w:szCs w:val="24"/>
        </w:rPr>
        <w:t xml:space="preserve">Tabla </w:t>
      </w:r>
      <w:r>
        <w:rPr>
          <w:rFonts w:ascii="Arial" w:hAnsi="Arial" w:cs="Arial"/>
          <w:b/>
          <w:bCs/>
          <w:color w:val="FF0000"/>
          <w:szCs w:val="24"/>
        </w:rPr>
        <w:t>1</w:t>
      </w:r>
      <w:r w:rsidRPr="008B6B7E">
        <w:rPr>
          <w:rFonts w:ascii="Arial" w:hAnsi="Arial" w:cs="Arial"/>
          <w:bCs/>
          <w:szCs w:val="24"/>
        </w:rPr>
        <w:t xml:space="preserve">. </w:t>
      </w:r>
      <w:r>
        <w:rPr>
          <w:rFonts w:ascii="Arial" w:hAnsi="Arial" w:cs="Arial"/>
          <w:bCs/>
          <w:szCs w:val="24"/>
        </w:rPr>
        <w:t>Ejemplo de Actividades por objetivo específico.</w:t>
      </w:r>
    </w:p>
    <w:p w14:paraId="3B780828"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0" w:type="auto"/>
        <w:tblInd w:w="-10" w:type="dxa"/>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4303"/>
        <w:gridCol w:w="4525"/>
      </w:tblGrid>
      <w:tr w:rsidR="005F0CF7" w:rsidRPr="005F0CF7" w14:paraId="7038E32B" w14:textId="77777777" w:rsidTr="005F0CF7">
        <w:trPr>
          <w:trHeight w:val="785"/>
        </w:trPr>
        <w:tc>
          <w:tcPr>
            <w:tcW w:w="0" w:type="auto"/>
            <w:shd w:val="clear" w:color="auto" w:fill="auto"/>
            <w:vAlign w:val="center"/>
            <w:hideMark/>
          </w:tcPr>
          <w:p w14:paraId="06DDC6BE" w14:textId="77777777" w:rsidR="005F0CF7" w:rsidRPr="005F0CF7" w:rsidRDefault="005F0CF7" w:rsidP="005F0CF7">
            <w:pPr>
              <w:pStyle w:val="Sinespaciado"/>
              <w:jc w:val="center"/>
              <w:rPr>
                <w:rFonts w:ascii="Arial" w:hAnsi="Arial" w:cs="Arial"/>
                <w:b/>
                <w:lang w:val="es-ES" w:eastAsia="es-ES"/>
              </w:rPr>
            </w:pPr>
            <w:r w:rsidRPr="005F0CF7">
              <w:rPr>
                <w:rFonts w:ascii="Arial" w:hAnsi="Arial" w:cs="Arial"/>
                <w:b/>
                <w:lang w:eastAsia="es-ES"/>
              </w:rPr>
              <w:t>Objetivo Específico</w:t>
            </w:r>
          </w:p>
        </w:tc>
        <w:tc>
          <w:tcPr>
            <w:tcW w:w="0" w:type="auto"/>
            <w:shd w:val="clear" w:color="auto" w:fill="auto"/>
            <w:vAlign w:val="center"/>
            <w:hideMark/>
          </w:tcPr>
          <w:p w14:paraId="051E2332" w14:textId="77777777" w:rsidR="005F0CF7" w:rsidRPr="005F0CF7" w:rsidRDefault="005F0CF7" w:rsidP="005F0CF7">
            <w:pPr>
              <w:pStyle w:val="Sinespaciado"/>
              <w:jc w:val="center"/>
              <w:rPr>
                <w:rFonts w:ascii="Arial" w:hAnsi="Arial" w:cs="Arial"/>
                <w:b/>
                <w:lang w:val="es-ES" w:eastAsia="es-ES"/>
              </w:rPr>
            </w:pPr>
            <w:r w:rsidRPr="005F0CF7">
              <w:rPr>
                <w:rFonts w:ascii="Arial" w:hAnsi="Arial" w:cs="Arial"/>
                <w:b/>
                <w:lang w:eastAsia="es-ES"/>
              </w:rPr>
              <w:t>Actividad</w:t>
            </w:r>
          </w:p>
        </w:tc>
      </w:tr>
      <w:tr w:rsidR="005F0CF7" w:rsidRPr="005F0CF7" w14:paraId="7B75E7DE" w14:textId="77777777" w:rsidTr="005F0CF7">
        <w:trPr>
          <w:trHeight w:val="50"/>
        </w:trPr>
        <w:tc>
          <w:tcPr>
            <w:tcW w:w="0" w:type="auto"/>
            <w:shd w:val="clear" w:color="auto" w:fill="auto"/>
            <w:vAlign w:val="center"/>
            <w:hideMark/>
          </w:tcPr>
          <w:p w14:paraId="516FD6B1"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1.</w:t>
            </w:r>
            <w:r w:rsidRPr="005F0CF7">
              <w:rPr>
                <w:rFonts w:ascii="Arial" w:hAnsi="Arial" w:cs="Arial"/>
                <w:sz w:val="14"/>
                <w:szCs w:val="14"/>
                <w:lang w:eastAsia="es-ES"/>
              </w:rPr>
              <w:t xml:space="preserve">               </w:t>
            </w:r>
            <w:r w:rsidRPr="005F0CF7">
              <w:rPr>
                <w:rFonts w:ascii="Arial" w:hAnsi="Arial" w:cs="Arial"/>
                <w:lang w:eastAsia="es-ES"/>
              </w:rPr>
              <w:t>Programar un sistema...</w:t>
            </w:r>
          </w:p>
        </w:tc>
        <w:tc>
          <w:tcPr>
            <w:tcW w:w="0" w:type="auto"/>
            <w:shd w:val="clear" w:color="auto" w:fill="auto"/>
            <w:vAlign w:val="center"/>
            <w:hideMark/>
          </w:tcPr>
          <w:p w14:paraId="4A8C17B2"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1.1. Estudiar</w:t>
            </w:r>
            <w:r>
              <w:rPr>
                <w:rFonts w:ascii="Arial" w:hAnsi="Arial" w:cs="Arial"/>
                <w:lang w:eastAsia="es-ES"/>
              </w:rPr>
              <w:t>..</w:t>
            </w:r>
            <w:r w:rsidRPr="005F0CF7">
              <w:rPr>
                <w:rFonts w:ascii="Arial" w:hAnsi="Arial" w:cs="Arial"/>
                <w:lang w:eastAsia="es-ES"/>
              </w:rPr>
              <w:t>.</w:t>
            </w:r>
          </w:p>
        </w:tc>
      </w:tr>
      <w:tr w:rsidR="005F0CF7" w:rsidRPr="005F0CF7" w14:paraId="5953EC4D" w14:textId="77777777" w:rsidTr="005F0CF7">
        <w:trPr>
          <w:trHeight w:val="255"/>
        </w:trPr>
        <w:tc>
          <w:tcPr>
            <w:tcW w:w="0" w:type="auto"/>
            <w:shd w:val="clear" w:color="auto" w:fill="auto"/>
            <w:vAlign w:val="center"/>
            <w:hideMark/>
          </w:tcPr>
          <w:p w14:paraId="754D388A"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2E7F00F1"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1.2. Lograr la integración de la cámara USB...</w:t>
            </w:r>
          </w:p>
        </w:tc>
      </w:tr>
      <w:tr w:rsidR="005F0CF7" w:rsidRPr="005F0CF7" w14:paraId="5D64D28B" w14:textId="77777777" w:rsidTr="005F0CF7">
        <w:trPr>
          <w:trHeight w:val="50"/>
        </w:trPr>
        <w:tc>
          <w:tcPr>
            <w:tcW w:w="0" w:type="auto"/>
            <w:shd w:val="clear" w:color="auto" w:fill="auto"/>
            <w:vAlign w:val="center"/>
            <w:hideMark/>
          </w:tcPr>
          <w:p w14:paraId="039D1C25"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3D4D6692"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1.3 Desarrollar el programa que muestre en la computadora los datos...</w:t>
            </w:r>
          </w:p>
        </w:tc>
      </w:tr>
      <w:tr w:rsidR="005F0CF7" w:rsidRPr="005F0CF7" w14:paraId="2CFC5A4E" w14:textId="77777777" w:rsidTr="005F0CF7">
        <w:trPr>
          <w:trHeight w:val="50"/>
        </w:trPr>
        <w:tc>
          <w:tcPr>
            <w:tcW w:w="0" w:type="auto"/>
            <w:shd w:val="clear" w:color="auto" w:fill="auto"/>
            <w:vAlign w:val="center"/>
            <w:hideMark/>
          </w:tcPr>
          <w:p w14:paraId="7FEE00B9"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2.</w:t>
            </w:r>
            <w:r w:rsidRPr="005F0CF7">
              <w:rPr>
                <w:rFonts w:ascii="Arial" w:hAnsi="Arial" w:cs="Arial"/>
                <w:sz w:val="14"/>
                <w:szCs w:val="14"/>
                <w:lang w:eastAsia="es-ES"/>
              </w:rPr>
              <w:t xml:space="preserve">               </w:t>
            </w:r>
            <w:r w:rsidRPr="005F0CF7">
              <w:rPr>
                <w:rFonts w:ascii="Arial" w:hAnsi="Arial" w:cs="Arial"/>
                <w:lang w:eastAsia="es-ES"/>
              </w:rPr>
              <w:t>Desarrollar un programa computacional que permita…</w:t>
            </w:r>
          </w:p>
        </w:tc>
        <w:tc>
          <w:tcPr>
            <w:tcW w:w="0" w:type="auto"/>
            <w:shd w:val="clear" w:color="auto" w:fill="auto"/>
            <w:vAlign w:val="center"/>
            <w:hideMark/>
          </w:tcPr>
          <w:p w14:paraId="689EBE6D"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2.1. Investigar sobre algoritmos matemáticos...</w:t>
            </w:r>
          </w:p>
        </w:tc>
      </w:tr>
      <w:tr w:rsidR="005F0CF7" w:rsidRPr="005F0CF7" w14:paraId="62D3EA8C" w14:textId="77777777" w:rsidTr="005F0CF7">
        <w:trPr>
          <w:trHeight w:val="50"/>
        </w:trPr>
        <w:tc>
          <w:tcPr>
            <w:tcW w:w="0" w:type="auto"/>
            <w:shd w:val="clear" w:color="auto" w:fill="auto"/>
            <w:vAlign w:val="center"/>
            <w:hideMark/>
          </w:tcPr>
          <w:p w14:paraId="68211BBB"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5931B404"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2.2. Implementar…</w:t>
            </w:r>
          </w:p>
        </w:tc>
      </w:tr>
      <w:tr w:rsidR="005F0CF7" w:rsidRPr="005F0CF7" w14:paraId="0AF08C54" w14:textId="77777777" w:rsidTr="005F0CF7">
        <w:trPr>
          <w:trHeight w:val="267"/>
        </w:trPr>
        <w:tc>
          <w:tcPr>
            <w:tcW w:w="0" w:type="auto"/>
            <w:shd w:val="clear" w:color="auto" w:fill="auto"/>
            <w:vAlign w:val="center"/>
            <w:hideMark/>
          </w:tcPr>
          <w:p w14:paraId="76D9E8AE" w14:textId="77777777" w:rsidR="005F0CF7" w:rsidRPr="005F0CF7" w:rsidRDefault="005F0CF7" w:rsidP="005F0CF7">
            <w:pPr>
              <w:pStyle w:val="Sinespaciado"/>
              <w:jc w:val="center"/>
              <w:rPr>
                <w:rFonts w:ascii="Arial" w:hAnsi="Arial" w:cs="Arial"/>
                <w:lang w:val="es-ES" w:eastAsia="es-ES"/>
              </w:rPr>
            </w:pPr>
          </w:p>
        </w:tc>
        <w:tc>
          <w:tcPr>
            <w:tcW w:w="0" w:type="auto"/>
            <w:vMerge w:val="restart"/>
            <w:shd w:val="clear" w:color="auto" w:fill="auto"/>
            <w:vAlign w:val="center"/>
            <w:hideMark/>
          </w:tcPr>
          <w:p w14:paraId="20C043AA"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2.3. Determinar la forma adecuada de presentar los resultados....</w:t>
            </w:r>
          </w:p>
        </w:tc>
      </w:tr>
      <w:tr w:rsidR="005F0CF7" w:rsidRPr="005F0CF7" w14:paraId="25D486AC" w14:textId="77777777" w:rsidTr="005F0CF7">
        <w:trPr>
          <w:trHeight w:val="50"/>
        </w:trPr>
        <w:tc>
          <w:tcPr>
            <w:tcW w:w="0" w:type="auto"/>
            <w:shd w:val="clear" w:color="auto" w:fill="auto"/>
            <w:vAlign w:val="center"/>
            <w:hideMark/>
          </w:tcPr>
          <w:p w14:paraId="49443580" w14:textId="77777777" w:rsidR="005F0CF7" w:rsidRPr="005F0CF7" w:rsidRDefault="005F0CF7" w:rsidP="005F0CF7">
            <w:pPr>
              <w:pStyle w:val="Sinespaciado"/>
              <w:jc w:val="center"/>
              <w:rPr>
                <w:rFonts w:ascii="Arial" w:hAnsi="Arial" w:cs="Arial"/>
                <w:lang w:val="es-ES" w:eastAsia="es-ES"/>
              </w:rPr>
            </w:pPr>
          </w:p>
        </w:tc>
        <w:tc>
          <w:tcPr>
            <w:tcW w:w="0" w:type="auto"/>
            <w:vMerge/>
            <w:vAlign w:val="center"/>
            <w:hideMark/>
          </w:tcPr>
          <w:p w14:paraId="58C5582C" w14:textId="77777777" w:rsidR="005F0CF7" w:rsidRPr="005F0CF7" w:rsidRDefault="005F0CF7" w:rsidP="005F0CF7">
            <w:pPr>
              <w:pStyle w:val="Sinespaciado"/>
              <w:jc w:val="center"/>
              <w:rPr>
                <w:rFonts w:ascii="Arial" w:hAnsi="Arial" w:cs="Arial"/>
                <w:lang w:val="es-ES" w:eastAsia="es-ES"/>
              </w:rPr>
            </w:pPr>
          </w:p>
        </w:tc>
      </w:tr>
      <w:tr w:rsidR="005F0CF7" w:rsidRPr="005F0CF7" w14:paraId="18ADC2CA" w14:textId="77777777" w:rsidTr="005F0CF7">
        <w:trPr>
          <w:trHeight w:val="50"/>
        </w:trPr>
        <w:tc>
          <w:tcPr>
            <w:tcW w:w="0" w:type="auto"/>
            <w:shd w:val="clear" w:color="auto" w:fill="auto"/>
            <w:vAlign w:val="center"/>
            <w:hideMark/>
          </w:tcPr>
          <w:p w14:paraId="653F4388"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3.</w:t>
            </w:r>
            <w:r w:rsidRPr="005F0CF7">
              <w:rPr>
                <w:rFonts w:ascii="Arial" w:hAnsi="Arial" w:cs="Arial"/>
                <w:sz w:val="14"/>
                <w:szCs w:val="14"/>
                <w:lang w:eastAsia="es-ES"/>
              </w:rPr>
              <w:t xml:space="preserve">               </w:t>
            </w:r>
            <w:r w:rsidRPr="005F0CF7">
              <w:rPr>
                <w:rFonts w:ascii="Arial" w:hAnsi="Arial" w:cs="Arial"/>
                <w:lang w:eastAsia="es-ES"/>
              </w:rPr>
              <w:t>Implementar ....</w:t>
            </w:r>
          </w:p>
        </w:tc>
        <w:tc>
          <w:tcPr>
            <w:tcW w:w="0" w:type="auto"/>
            <w:shd w:val="clear" w:color="auto" w:fill="auto"/>
            <w:vAlign w:val="center"/>
            <w:hideMark/>
          </w:tcPr>
          <w:p w14:paraId="470EAA72"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3.1. Plantear posibles soluciones ...</w:t>
            </w:r>
          </w:p>
        </w:tc>
      </w:tr>
      <w:tr w:rsidR="005F0CF7" w:rsidRPr="005F0CF7" w14:paraId="2C60C952" w14:textId="77777777" w:rsidTr="005F0CF7">
        <w:trPr>
          <w:trHeight w:val="50"/>
        </w:trPr>
        <w:tc>
          <w:tcPr>
            <w:tcW w:w="0" w:type="auto"/>
            <w:shd w:val="clear" w:color="auto" w:fill="auto"/>
            <w:vAlign w:val="center"/>
            <w:hideMark/>
          </w:tcPr>
          <w:p w14:paraId="5D167E05"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42ED8053"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3.2. Investigar sobre el protocolo de comunicación ….</w:t>
            </w:r>
          </w:p>
        </w:tc>
      </w:tr>
      <w:tr w:rsidR="005F0CF7" w:rsidRPr="005F0CF7" w14:paraId="188ACBBD" w14:textId="77777777" w:rsidTr="005F0CF7">
        <w:trPr>
          <w:trHeight w:val="50"/>
        </w:trPr>
        <w:tc>
          <w:tcPr>
            <w:tcW w:w="0" w:type="auto"/>
            <w:shd w:val="clear" w:color="auto" w:fill="auto"/>
            <w:vAlign w:val="center"/>
            <w:hideMark/>
          </w:tcPr>
          <w:p w14:paraId="1818081D"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4.</w:t>
            </w:r>
            <w:r w:rsidRPr="005F0CF7">
              <w:rPr>
                <w:rFonts w:ascii="Arial" w:hAnsi="Arial" w:cs="Arial"/>
                <w:sz w:val="14"/>
                <w:szCs w:val="14"/>
                <w:lang w:eastAsia="es-ES"/>
              </w:rPr>
              <w:t xml:space="preserve">             </w:t>
            </w:r>
            <w:r w:rsidRPr="005F0CF7">
              <w:rPr>
                <w:rFonts w:ascii="Arial" w:hAnsi="Arial" w:cs="Arial"/>
                <w:lang w:eastAsia="es-ES"/>
              </w:rPr>
              <w:t>Integrar el sistema completo</w:t>
            </w:r>
            <w:r>
              <w:rPr>
                <w:rFonts w:ascii="Arial" w:hAnsi="Arial" w:cs="Arial"/>
                <w:lang w:eastAsia="es-ES"/>
              </w:rPr>
              <w:t>…</w:t>
            </w:r>
          </w:p>
        </w:tc>
        <w:tc>
          <w:tcPr>
            <w:tcW w:w="0" w:type="auto"/>
            <w:shd w:val="clear" w:color="auto" w:fill="auto"/>
            <w:vAlign w:val="center"/>
            <w:hideMark/>
          </w:tcPr>
          <w:p w14:paraId="6CFBF249"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4.1.  Unir cada uno de los bloques ….</w:t>
            </w:r>
          </w:p>
        </w:tc>
      </w:tr>
      <w:tr w:rsidR="005F0CF7" w:rsidRPr="005F0CF7" w14:paraId="18E6CA8E" w14:textId="77777777" w:rsidTr="005F0CF7">
        <w:trPr>
          <w:trHeight w:val="50"/>
        </w:trPr>
        <w:tc>
          <w:tcPr>
            <w:tcW w:w="0" w:type="auto"/>
            <w:shd w:val="clear" w:color="auto" w:fill="auto"/>
            <w:vAlign w:val="center"/>
            <w:hideMark/>
          </w:tcPr>
          <w:p w14:paraId="1FB6D6D2"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445C02DE"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4.2  Realizar pruebas …</w:t>
            </w:r>
          </w:p>
        </w:tc>
      </w:tr>
      <w:tr w:rsidR="005F0CF7" w:rsidRPr="005F0CF7" w14:paraId="1165D855" w14:textId="77777777" w:rsidTr="005F0CF7">
        <w:trPr>
          <w:trHeight w:val="50"/>
        </w:trPr>
        <w:tc>
          <w:tcPr>
            <w:tcW w:w="0" w:type="auto"/>
            <w:shd w:val="clear" w:color="auto" w:fill="auto"/>
            <w:vAlign w:val="center"/>
            <w:hideMark/>
          </w:tcPr>
          <w:p w14:paraId="68F55D22"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2802E05B"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4.3  Formulación del informe final del proyecto….</w:t>
            </w:r>
          </w:p>
        </w:tc>
      </w:tr>
      <w:tr w:rsidR="005F0CF7" w:rsidRPr="005F0CF7" w14:paraId="52211FB9" w14:textId="77777777" w:rsidTr="005F0CF7">
        <w:trPr>
          <w:trHeight w:val="50"/>
        </w:trPr>
        <w:tc>
          <w:tcPr>
            <w:tcW w:w="0" w:type="auto"/>
            <w:shd w:val="clear" w:color="auto" w:fill="auto"/>
            <w:vAlign w:val="center"/>
            <w:hideMark/>
          </w:tcPr>
          <w:p w14:paraId="0B28DD1E" w14:textId="77777777" w:rsidR="005F0CF7" w:rsidRPr="005F0CF7" w:rsidRDefault="005F0CF7" w:rsidP="005F0CF7">
            <w:pPr>
              <w:pStyle w:val="Sinespaciado"/>
              <w:jc w:val="center"/>
              <w:rPr>
                <w:rFonts w:ascii="Arial" w:hAnsi="Arial" w:cs="Arial"/>
                <w:lang w:val="es-ES" w:eastAsia="es-ES"/>
              </w:rPr>
            </w:pPr>
          </w:p>
        </w:tc>
        <w:tc>
          <w:tcPr>
            <w:tcW w:w="0" w:type="auto"/>
            <w:shd w:val="clear" w:color="auto" w:fill="auto"/>
            <w:vAlign w:val="center"/>
            <w:hideMark/>
          </w:tcPr>
          <w:p w14:paraId="39B79021" w14:textId="77777777" w:rsidR="005F0CF7" w:rsidRPr="005F0CF7" w:rsidRDefault="005F0CF7" w:rsidP="005F0CF7">
            <w:pPr>
              <w:pStyle w:val="Sinespaciado"/>
              <w:jc w:val="center"/>
              <w:rPr>
                <w:rFonts w:ascii="Arial" w:hAnsi="Arial" w:cs="Arial"/>
                <w:lang w:val="es-ES" w:eastAsia="es-ES"/>
              </w:rPr>
            </w:pPr>
            <w:r w:rsidRPr="005F0CF7">
              <w:rPr>
                <w:rFonts w:ascii="Arial" w:hAnsi="Arial" w:cs="Arial"/>
                <w:lang w:eastAsia="es-ES"/>
              </w:rPr>
              <w:t>4.4  Preparación para la defensa del proyecto.</w:t>
            </w:r>
          </w:p>
        </w:tc>
      </w:tr>
    </w:tbl>
    <w:p w14:paraId="5BCADEF6" w14:textId="77777777" w:rsidR="00AE58D3" w:rsidRDefault="00AE58D3" w:rsidP="00AE58D3">
      <w:pPr>
        <w:autoSpaceDE w:val="0"/>
        <w:autoSpaceDN w:val="0"/>
        <w:adjustRightInd w:val="0"/>
        <w:spacing w:after="0" w:line="240" w:lineRule="auto"/>
        <w:jc w:val="both"/>
        <w:rPr>
          <w:rFonts w:ascii="Arial" w:hAnsi="Arial" w:cs="Arial"/>
          <w:sz w:val="24"/>
          <w:szCs w:val="24"/>
        </w:rPr>
      </w:pPr>
    </w:p>
    <w:p w14:paraId="10D86CA5" w14:textId="77777777" w:rsidR="00343783" w:rsidRPr="00601301" w:rsidRDefault="00601301" w:rsidP="00AE58D3">
      <w:pPr>
        <w:autoSpaceDE w:val="0"/>
        <w:autoSpaceDN w:val="0"/>
        <w:adjustRightInd w:val="0"/>
        <w:spacing w:after="0" w:line="240" w:lineRule="auto"/>
        <w:jc w:val="both"/>
        <w:rPr>
          <w:rFonts w:ascii="Arial" w:hAnsi="Arial" w:cs="Arial"/>
          <w:i/>
          <w:color w:val="FF0000"/>
          <w:sz w:val="20"/>
          <w:szCs w:val="24"/>
        </w:rPr>
      </w:pPr>
      <w:r w:rsidRPr="00601301">
        <w:rPr>
          <w:rFonts w:ascii="Arial" w:hAnsi="Arial" w:cs="Arial"/>
          <w:i/>
          <w:color w:val="FF0000"/>
          <w:sz w:val="20"/>
          <w:szCs w:val="24"/>
        </w:rPr>
        <w:t>Nota: Los objetivos específicos son únicamente ejemplos. Para su redacción se debe hacer uso de la taxonomía de Bloom.</w:t>
      </w:r>
    </w:p>
    <w:p w14:paraId="59CCB149" w14:textId="77777777" w:rsidR="00601301" w:rsidRDefault="00601301" w:rsidP="00AE58D3">
      <w:pPr>
        <w:autoSpaceDE w:val="0"/>
        <w:autoSpaceDN w:val="0"/>
        <w:adjustRightInd w:val="0"/>
        <w:spacing w:after="0" w:line="240" w:lineRule="auto"/>
        <w:jc w:val="both"/>
        <w:rPr>
          <w:rFonts w:ascii="Arial" w:hAnsi="Arial" w:cs="Arial"/>
          <w:sz w:val="24"/>
          <w:szCs w:val="24"/>
        </w:rPr>
      </w:pPr>
    </w:p>
    <w:p w14:paraId="1CBA11F7" w14:textId="77777777" w:rsidR="00AE58D3" w:rsidRPr="00FB7CE8" w:rsidRDefault="00AE58D3" w:rsidP="00FB7CE8">
      <w:pPr>
        <w:pStyle w:val="Ttulo2"/>
        <w:rPr>
          <w:rFonts w:ascii="Arial" w:hAnsi="Arial" w:cs="Arial"/>
          <w:b w:val="0"/>
          <w:i/>
          <w:color w:val="auto"/>
        </w:rPr>
      </w:pPr>
      <w:bookmarkStart w:id="104" w:name="_Toc432944443"/>
      <w:bookmarkStart w:id="105" w:name="_Toc506756062"/>
      <w:r w:rsidRPr="00FB7CE8">
        <w:rPr>
          <w:rFonts w:ascii="Arial" w:hAnsi="Arial" w:cs="Arial"/>
          <w:b w:val="0"/>
          <w:i/>
          <w:color w:val="auto"/>
        </w:rPr>
        <w:t>Diagrama de Gantt</w:t>
      </w:r>
      <w:bookmarkEnd w:id="104"/>
      <w:bookmarkEnd w:id="105"/>
    </w:p>
    <w:p w14:paraId="294FFF68" w14:textId="77777777" w:rsidR="00245EE8" w:rsidRDefault="00245EE8" w:rsidP="001733CE">
      <w:pPr>
        <w:autoSpaceDE w:val="0"/>
        <w:autoSpaceDN w:val="0"/>
        <w:adjustRightInd w:val="0"/>
        <w:spacing w:after="0" w:line="360" w:lineRule="auto"/>
        <w:jc w:val="both"/>
        <w:rPr>
          <w:rFonts w:ascii="Arial" w:hAnsi="Arial" w:cs="Arial"/>
          <w:bCs/>
          <w:sz w:val="24"/>
          <w:szCs w:val="24"/>
        </w:rPr>
      </w:pPr>
    </w:p>
    <w:p w14:paraId="7D0607FA" w14:textId="77777777" w:rsidR="00245EE8" w:rsidRDefault="00245EE8" w:rsidP="00E43BFD">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Tomando como referencia la organización de las actividades realizada anteriormente, </w:t>
      </w:r>
      <w:r w:rsidR="009A7232">
        <w:rPr>
          <w:rFonts w:ascii="Arial" w:hAnsi="Arial" w:cs="Arial"/>
          <w:bCs/>
          <w:sz w:val="24"/>
          <w:szCs w:val="24"/>
        </w:rPr>
        <w:t xml:space="preserve">en la </w:t>
      </w:r>
      <w:r w:rsidR="009A7232" w:rsidRPr="009A7232">
        <w:rPr>
          <w:rFonts w:ascii="Arial" w:hAnsi="Arial" w:cs="Arial"/>
          <w:bCs/>
          <w:color w:val="FF0000"/>
          <w:sz w:val="24"/>
          <w:szCs w:val="24"/>
        </w:rPr>
        <w:t>Figura X</w:t>
      </w:r>
      <w:r w:rsidR="009A7232">
        <w:rPr>
          <w:rFonts w:ascii="Arial" w:hAnsi="Arial" w:cs="Arial"/>
          <w:bCs/>
          <w:sz w:val="24"/>
          <w:szCs w:val="24"/>
        </w:rPr>
        <w:t xml:space="preserve"> </w:t>
      </w:r>
      <w:r>
        <w:rPr>
          <w:rFonts w:ascii="Arial" w:hAnsi="Arial" w:cs="Arial"/>
          <w:bCs/>
          <w:sz w:val="24"/>
          <w:szCs w:val="24"/>
        </w:rPr>
        <w:t>se plantea un diagrama de Gantt con cada una de ellas.</w:t>
      </w:r>
    </w:p>
    <w:p w14:paraId="6B6D01CC" w14:textId="77777777" w:rsidR="00B17B4B" w:rsidRDefault="00B17B4B" w:rsidP="00E43BFD">
      <w:pPr>
        <w:autoSpaceDE w:val="0"/>
        <w:autoSpaceDN w:val="0"/>
        <w:adjustRightInd w:val="0"/>
        <w:spacing w:after="0" w:line="360" w:lineRule="auto"/>
        <w:ind w:firstLine="708"/>
        <w:jc w:val="both"/>
        <w:rPr>
          <w:rFonts w:ascii="Arial" w:hAnsi="Arial" w:cs="Arial"/>
          <w:bCs/>
          <w:sz w:val="24"/>
          <w:szCs w:val="24"/>
        </w:rPr>
      </w:pPr>
    </w:p>
    <w:p w14:paraId="4FEAD23D" w14:textId="77777777" w:rsidR="006D634E" w:rsidRPr="006D634E" w:rsidRDefault="00D27E6D" w:rsidP="00D27E6D">
      <w:pPr>
        <w:pStyle w:val="Descripcin"/>
        <w:ind w:left="-284" w:right="333" w:hanging="567"/>
        <w:jc w:val="center"/>
        <w:rPr>
          <w:rFonts w:ascii="Arial" w:hAnsi="Arial" w:cs="Arial"/>
          <w:color w:val="auto"/>
        </w:rPr>
      </w:pPr>
      <w:r>
        <w:rPr>
          <w:noProof/>
          <w:lang w:eastAsia="es-CR"/>
        </w:rPr>
        <w:lastRenderedPageBreak/>
        <w:drawing>
          <wp:inline distT="0" distB="0" distL="0" distR="0" wp14:anchorId="1BE15EAD" wp14:editId="2FF9DB61">
            <wp:extent cx="6730409" cy="2654558"/>
            <wp:effectExtent l="19050" t="19050" r="13335"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9513" r="26682" b="29054"/>
                    <a:stretch/>
                  </pic:blipFill>
                  <pic:spPr bwMode="auto">
                    <a:xfrm>
                      <a:off x="0" y="0"/>
                      <a:ext cx="6751078" cy="266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E9053FC" w14:textId="77777777" w:rsidR="007123C4" w:rsidRDefault="006D634E" w:rsidP="00D27E6D">
      <w:pPr>
        <w:pStyle w:val="Descripcin"/>
        <w:jc w:val="center"/>
        <w:rPr>
          <w:rFonts w:ascii="Arial" w:hAnsi="Arial" w:cs="Arial"/>
          <w:b w:val="0"/>
          <w:color w:val="auto"/>
          <w:sz w:val="22"/>
        </w:rPr>
      </w:pPr>
      <w:r w:rsidRPr="00F3423A">
        <w:rPr>
          <w:rFonts w:ascii="Arial" w:hAnsi="Arial" w:cs="Arial"/>
          <w:color w:val="auto"/>
          <w:sz w:val="22"/>
        </w:rPr>
        <w:t xml:space="preserve">Figura </w:t>
      </w:r>
      <w:r w:rsidR="00C84A58" w:rsidRPr="00C84A58">
        <w:rPr>
          <w:rFonts w:ascii="Arial" w:hAnsi="Arial" w:cs="Arial"/>
          <w:color w:val="FF0000"/>
          <w:sz w:val="22"/>
        </w:rPr>
        <w:t>X</w:t>
      </w:r>
      <w:r w:rsidRPr="00F3423A">
        <w:rPr>
          <w:rFonts w:ascii="Arial" w:hAnsi="Arial" w:cs="Arial"/>
          <w:color w:val="auto"/>
          <w:sz w:val="22"/>
        </w:rPr>
        <w:t xml:space="preserve">. </w:t>
      </w:r>
      <w:r w:rsidRPr="00F3423A">
        <w:rPr>
          <w:rFonts w:ascii="Arial" w:hAnsi="Arial" w:cs="Arial"/>
          <w:b w:val="0"/>
          <w:color w:val="auto"/>
          <w:sz w:val="22"/>
        </w:rPr>
        <w:t>Diagrama de Gantt de las actividades.</w:t>
      </w:r>
      <w:r w:rsidR="007123C4">
        <w:rPr>
          <w:rFonts w:ascii="Arial" w:hAnsi="Arial" w:cs="Arial"/>
          <w:b w:val="0"/>
          <w:color w:val="auto"/>
          <w:sz w:val="22"/>
        </w:rPr>
        <w:t xml:space="preserve"> </w:t>
      </w:r>
    </w:p>
    <w:p w14:paraId="01F2E4FC" w14:textId="77777777" w:rsidR="006C3266" w:rsidRPr="00D27E6D" w:rsidRDefault="007123C4" w:rsidP="00D27E6D">
      <w:pPr>
        <w:pStyle w:val="Descripcin"/>
        <w:jc w:val="center"/>
        <w:rPr>
          <w:rFonts w:ascii="Arial" w:hAnsi="Arial" w:cs="Arial"/>
          <w:b w:val="0"/>
          <w:color w:val="auto"/>
          <w:sz w:val="22"/>
        </w:rPr>
      </w:pPr>
      <w:r>
        <w:rPr>
          <w:rFonts w:ascii="Arial" w:hAnsi="Arial" w:cs="Arial"/>
          <w:b w:val="0"/>
          <w:color w:val="auto"/>
          <w:sz w:val="22"/>
        </w:rPr>
        <w:t>(Ruta crítica marcada en rojo)</w:t>
      </w:r>
    </w:p>
    <w:p w14:paraId="5E474387" w14:textId="77777777" w:rsidR="001733CE" w:rsidRDefault="001733CE" w:rsidP="001733CE">
      <w:pPr>
        <w:autoSpaceDE w:val="0"/>
        <w:autoSpaceDN w:val="0"/>
        <w:adjustRightInd w:val="0"/>
        <w:spacing w:after="0" w:line="360" w:lineRule="auto"/>
        <w:jc w:val="both"/>
        <w:rPr>
          <w:rFonts w:ascii="Arial" w:hAnsi="Arial" w:cs="Arial"/>
          <w:bCs/>
          <w:sz w:val="24"/>
          <w:szCs w:val="24"/>
        </w:rPr>
      </w:pPr>
    </w:p>
    <w:p w14:paraId="6EF683C9" w14:textId="77777777" w:rsidR="00371BD6" w:rsidRPr="00FB7CE8" w:rsidRDefault="00371BD6" w:rsidP="00FB7CE8">
      <w:pPr>
        <w:pStyle w:val="Ttulo1"/>
        <w:rPr>
          <w:rFonts w:ascii="Arial" w:hAnsi="Arial" w:cs="Arial"/>
          <w:color w:val="auto"/>
        </w:rPr>
      </w:pPr>
      <w:bookmarkStart w:id="106" w:name="_Toc432944444"/>
      <w:bookmarkStart w:id="107" w:name="_Toc506756063"/>
      <w:r w:rsidRPr="00FB7CE8">
        <w:rPr>
          <w:rFonts w:ascii="Arial" w:hAnsi="Arial" w:cs="Arial"/>
          <w:color w:val="auto"/>
        </w:rPr>
        <w:t>Uso de recursos</w:t>
      </w:r>
      <w:bookmarkEnd w:id="106"/>
      <w:bookmarkEnd w:id="107"/>
    </w:p>
    <w:p w14:paraId="022A9C87" w14:textId="77777777" w:rsidR="009373AA" w:rsidRDefault="009373AA" w:rsidP="00975C4B">
      <w:pPr>
        <w:autoSpaceDE w:val="0"/>
        <w:autoSpaceDN w:val="0"/>
        <w:adjustRightInd w:val="0"/>
        <w:spacing w:after="0" w:line="360" w:lineRule="auto"/>
        <w:ind w:firstLine="708"/>
        <w:jc w:val="both"/>
        <w:rPr>
          <w:rFonts w:ascii="Arial" w:hAnsi="Arial" w:cs="Arial"/>
          <w:bCs/>
          <w:sz w:val="24"/>
          <w:szCs w:val="24"/>
        </w:rPr>
      </w:pPr>
    </w:p>
    <w:p w14:paraId="37C386BD"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Técnico</w:t>
      </w:r>
      <w:r w:rsidRPr="00E86576">
        <w:rPr>
          <w:rFonts w:ascii="Arial" w:hAnsi="Arial" w:cs="Arial"/>
          <w:bCs/>
          <w:sz w:val="24"/>
          <w:szCs w:val="24"/>
        </w:rPr>
        <w:t xml:space="preserve">: </w:t>
      </w:r>
      <w:r w:rsidR="00F3423A">
        <w:rPr>
          <w:rFonts w:ascii="Arial" w:hAnsi="Arial" w:cs="Arial"/>
          <w:bCs/>
          <w:sz w:val="24"/>
          <w:szCs w:val="24"/>
        </w:rPr>
        <w:t xml:space="preserve">Se recurrirá al asesoramiento de los ingenieros </w:t>
      </w:r>
      <w:r w:rsidR="005F0CF7" w:rsidRPr="00DE62DB">
        <w:rPr>
          <w:rFonts w:ascii="Arial" w:hAnsi="Arial" w:cs="Arial"/>
          <w:bCs/>
          <w:color w:val="FF0000"/>
          <w:sz w:val="24"/>
          <w:szCs w:val="24"/>
        </w:rPr>
        <w:t>abcd</w:t>
      </w:r>
      <w:r w:rsidR="00F3423A">
        <w:rPr>
          <w:rFonts w:ascii="Arial" w:hAnsi="Arial" w:cs="Arial"/>
          <w:bCs/>
          <w:sz w:val="24"/>
          <w:szCs w:val="24"/>
        </w:rPr>
        <w:t>.</w:t>
      </w:r>
    </w:p>
    <w:p w14:paraId="6314D421"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311AF42B"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Físico</w:t>
      </w:r>
      <w:r w:rsidRPr="00E86576">
        <w:rPr>
          <w:rFonts w:ascii="Arial" w:hAnsi="Arial" w:cs="Arial"/>
          <w:bCs/>
          <w:sz w:val="24"/>
          <w:szCs w:val="24"/>
        </w:rPr>
        <w:t xml:space="preserve">: </w:t>
      </w:r>
      <w:r w:rsidR="005F0CF7" w:rsidRPr="00DE62DB">
        <w:rPr>
          <w:rFonts w:ascii="Arial" w:hAnsi="Arial" w:cs="Arial"/>
          <w:bCs/>
          <w:color w:val="FF0000"/>
          <w:sz w:val="24"/>
          <w:szCs w:val="24"/>
        </w:rPr>
        <w:t>ABCD</w:t>
      </w:r>
      <w:r w:rsidR="005F0CF7">
        <w:rPr>
          <w:rFonts w:ascii="Arial" w:hAnsi="Arial" w:cs="Arial"/>
          <w:bCs/>
          <w:sz w:val="24"/>
          <w:szCs w:val="24"/>
        </w:rPr>
        <w:t xml:space="preserve"> será el encargado</w:t>
      </w:r>
      <w:r w:rsidR="00F3423A">
        <w:rPr>
          <w:rFonts w:ascii="Arial" w:hAnsi="Arial" w:cs="Arial"/>
          <w:bCs/>
          <w:sz w:val="24"/>
          <w:szCs w:val="24"/>
        </w:rPr>
        <w:t xml:space="preserve"> de </w:t>
      </w:r>
      <w:r w:rsidR="005F0CF7">
        <w:rPr>
          <w:rFonts w:ascii="Arial" w:hAnsi="Arial" w:cs="Arial"/>
          <w:bCs/>
          <w:sz w:val="24"/>
          <w:szCs w:val="24"/>
        </w:rPr>
        <w:t>proveer los recursos…</w:t>
      </w:r>
    </w:p>
    <w:p w14:paraId="7215EAF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4DE3DB4C" w14:textId="77777777" w:rsidR="009373AA"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de materiales</w:t>
      </w:r>
      <w:r w:rsidRPr="00E86576">
        <w:rPr>
          <w:rFonts w:ascii="Arial" w:hAnsi="Arial" w:cs="Arial"/>
          <w:bCs/>
          <w:sz w:val="24"/>
          <w:szCs w:val="24"/>
        </w:rPr>
        <w:t>: La</w:t>
      </w:r>
      <w:r w:rsidR="00F3423A">
        <w:rPr>
          <w:rFonts w:ascii="Arial" w:hAnsi="Arial" w:cs="Arial"/>
          <w:bCs/>
          <w:sz w:val="24"/>
          <w:szCs w:val="24"/>
        </w:rPr>
        <w:t>s</w:t>
      </w:r>
      <w:r w:rsidRPr="00E86576">
        <w:rPr>
          <w:rFonts w:ascii="Arial" w:hAnsi="Arial" w:cs="Arial"/>
          <w:bCs/>
          <w:sz w:val="24"/>
          <w:szCs w:val="24"/>
        </w:rPr>
        <w:t xml:space="preserve"> herram</w:t>
      </w:r>
      <w:r w:rsidR="00F3423A">
        <w:rPr>
          <w:rFonts w:ascii="Arial" w:hAnsi="Arial" w:cs="Arial"/>
          <w:bCs/>
          <w:sz w:val="24"/>
          <w:szCs w:val="24"/>
        </w:rPr>
        <w:t xml:space="preserve">ientas de desarrollo necesarias serán facilitadas por </w:t>
      </w:r>
      <w:r w:rsidR="001A75AB" w:rsidRPr="00DE62DB">
        <w:rPr>
          <w:rFonts w:ascii="Arial" w:hAnsi="Arial" w:cs="Arial"/>
          <w:bCs/>
          <w:color w:val="FF0000"/>
          <w:sz w:val="24"/>
          <w:szCs w:val="24"/>
        </w:rPr>
        <w:t>XYZ</w:t>
      </w:r>
      <w:r w:rsidR="00B17B4B">
        <w:rPr>
          <w:rFonts w:ascii="Arial" w:hAnsi="Arial" w:cs="Arial"/>
          <w:bCs/>
          <w:sz w:val="24"/>
          <w:szCs w:val="24"/>
        </w:rPr>
        <w:t>.</w:t>
      </w:r>
    </w:p>
    <w:p w14:paraId="3960DD3C" w14:textId="77777777" w:rsidR="006C3266" w:rsidRDefault="006C3266" w:rsidP="00F72D85">
      <w:pPr>
        <w:autoSpaceDE w:val="0"/>
        <w:autoSpaceDN w:val="0"/>
        <w:adjustRightInd w:val="0"/>
        <w:spacing w:after="0" w:line="360" w:lineRule="auto"/>
        <w:jc w:val="both"/>
        <w:rPr>
          <w:rFonts w:ascii="Arial" w:hAnsi="Arial" w:cs="Arial"/>
          <w:bCs/>
          <w:sz w:val="24"/>
          <w:szCs w:val="24"/>
        </w:rPr>
      </w:pPr>
    </w:p>
    <w:p w14:paraId="54140C7B" w14:textId="77777777" w:rsidR="00732517" w:rsidRDefault="00732517">
      <w:pPr>
        <w:rPr>
          <w:rFonts w:ascii="Arial" w:eastAsiaTheme="majorEastAsia" w:hAnsi="Arial" w:cs="Arial"/>
          <w:b/>
          <w:bCs/>
          <w:sz w:val="28"/>
          <w:szCs w:val="28"/>
        </w:rPr>
      </w:pPr>
      <w:r>
        <w:rPr>
          <w:rFonts w:ascii="Arial" w:hAnsi="Arial" w:cs="Arial"/>
        </w:rPr>
        <w:br w:type="page"/>
      </w:r>
    </w:p>
    <w:p w14:paraId="202FA1AD" w14:textId="77777777" w:rsidR="00371BD6" w:rsidRPr="00FB7CE8" w:rsidRDefault="00371BD6" w:rsidP="00FB7CE8">
      <w:pPr>
        <w:pStyle w:val="Ttulo1"/>
        <w:rPr>
          <w:rFonts w:ascii="Arial" w:hAnsi="Arial" w:cs="Arial"/>
          <w:color w:val="auto"/>
        </w:rPr>
      </w:pPr>
      <w:bookmarkStart w:id="108" w:name="_Toc432944445"/>
      <w:bookmarkStart w:id="109" w:name="_Toc506756064"/>
      <w:r w:rsidRPr="00FB7CE8">
        <w:rPr>
          <w:rFonts w:ascii="Arial" w:hAnsi="Arial" w:cs="Arial"/>
          <w:color w:val="auto"/>
        </w:rPr>
        <w:lastRenderedPageBreak/>
        <w:t>Presupuesto</w:t>
      </w:r>
      <w:bookmarkEnd w:id="108"/>
      <w:bookmarkEnd w:id="109"/>
    </w:p>
    <w:p w14:paraId="5E5A3F44" w14:textId="77777777" w:rsidR="00245EE8" w:rsidRPr="006C3266" w:rsidRDefault="00245EE8" w:rsidP="006C3266">
      <w:pPr>
        <w:autoSpaceDE w:val="0"/>
        <w:autoSpaceDN w:val="0"/>
        <w:adjustRightInd w:val="0"/>
        <w:spacing w:after="0" w:line="240" w:lineRule="auto"/>
        <w:rPr>
          <w:rFonts w:ascii="Arial" w:hAnsi="Arial" w:cs="Arial"/>
          <w:b/>
          <w:bCs/>
          <w:sz w:val="24"/>
          <w:szCs w:val="24"/>
        </w:rPr>
      </w:pPr>
    </w:p>
    <w:p w14:paraId="4739F03D" w14:textId="77777777" w:rsidR="00245EE8" w:rsidRDefault="008B6B7E" w:rsidP="00245EE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En la tabla </w:t>
      </w:r>
      <w:r w:rsidR="00C84A58" w:rsidRPr="00C84A58">
        <w:rPr>
          <w:rFonts w:ascii="Arial" w:hAnsi="Arial" w:cs="Arial"/>
          <w:bCs/>
          <w:color w:val="FF0000"/>
          <w:sz w:val="24"/>
          <w:szCs w:val="24"/>
        </w:rPr>
        <w:t>X</w:t>
      </w:r>
      <w:r>
        <w:rPr>
          <w:rFonts w:ascii="Arial" w:hAnsi="Arial" w:cs="Arial"/>
          <w:bCs/>
          <w:sz w:val="24"/>
          <w:szCs w:val="24"/>
        </w:rPr>
        <w:t xml:space="preserve"> se </w:t>
      </w:r>
      <w:r w:rsidR="00245EE8" w:rsidRPr="008D0DB4">
        <w:rPr>
          <w:rFonts w:ascii="Arial" w:hAnsi="Arial" w:cs="Arial"/>
          <w:bCs/>
          <w:sz w:val="24"/>
          <w:szCs w:val="24"/>
        </w:rPr>
        <w:t>resume</w:t>
      </w:r>
      <w:r>
        <w:rPr>
          <w:rFonts w:ascii="Arial" w:hAnsi="Arial" w:cs="Arial"/>
          <w:bCs/>
          <w:sz w:val="24"/>
          <w:szCs w:val="24"/>
        </w:rPr>
        <w:t>n</w:t>
      </w:r>
      <w:r w:rsidR="00245EE8" w:rsidRPr="008D0DB4">
        <w:rPr>
          <w:rFonts w:ascii="Arial" w:hAnsi="Arial" w:cs="Arial"/>
          <w:bCs/>
          <w:sz w:val="24"/>
          <w:szCs w:val="24"/>
        </w:rPr>
        <w:t xml:space="preserve"> los costos y gastos del proyecto durante sus </w:t>
      </w:r>
      <w:r w:rsidR="00F3423A" w:rsidRPr="00DE62DB">
        <w:rPr>
          <w:rFonts w:ascii="Arial" w:hAnsi="Arial" w:cs="Arial"/>
          <w:bCs/>
          <w:color w:val="FF0000"/>
          <w:sz w:val="24"/>
          <w:szCs w:val="24"/>
        </w:rPr>
        <w:t>16</w:t>
      </w:r>
      <w:r w:rsidR="00F3423A">
        <w:rPr>
          <w:rFonts w:ascii="Arial" w:hAnsi="Arial" w:cs="Arial"/>
          <w:bCs/>
          <w:sz w:val="24"/>
          <w:szCs w:val="24"/>
        </w:rPr>
        <w:t xml:space="preserve"> semanas de duración.</w:t>
      </w:r>
    </w:p>
    <w:p w14:paraId="14C23A84" w14:textId="77777777" w:rsidR="008B6B7E" w:rsidRDefault="008B6B7E" w:rsidP="00245EE8">
      <w:pPr>
        <w:autoSpaceDE w:val="0"/>
        <w:autoSpaceDN w:val="0"/>
        <w:adjustRightInd w:val="0"/>
        <w:spacing w:after="0" w:line="360" w:lineRule="auto"/>
        <w:ind w:firstLine="708"/>
        <w:jc w:val="both"/>
        <w:rPr>
          <w:rFonts w:ascii="Arial" w:hAnsi="Arial" w:cs="Arial"/>
          <w:bCs/>
          <w:sz w:val="24"/>
          <w:szCs w:val="24"/>
        </w:rPr>
      </w:pPr>
    </w:p>
    <w:p w14:paraId="7A4B9212" w14:textId="77777777" w:rsidR="008B6B7E" w:rsidRPr="008B6B7E" w:rsidRDefault="008B6B7E" w:rsidP="008B6B7E">
      <w:pPr>
        <w:autoSpaceDE w:val="0"/>
        <w:autoSpaceDN w:val="0"/>
        <w:adjustRightInd w:val="0"/>
        <w:spacing w:after="0" w:line="360" w:lineRule="auto"/>
        <w:ind w:firstLine="708"/>
        <w:jc w:val="center"/>
        <w:rPr>
          <w:rFonts w:ascii="Arial" w:hAnsi="Arial" w:cs="Arial"/>
          <w:bCs/>
          <w:szCs w:val="24"/>
        </w:rPr>
      </w:pPr>
      <w:r w:rsidRPr="008B6B7E">
        <w:rPr>
          <w:rFonts w:ascii="Arial" w:hAnsi="Arial" w:cs="Arial"/>
          <w:b/>
          <w:bCs/>
          <w:szCs w:val="24"/>
        </w:rPr>
        <w:t xml:space="preserve">Tabla </w:t>
      </w:r>
      <w:r w:rsidR="00C84A58" w:rsidRPr="00C84A58">
        <w:rPr>
          <w:rFonts w:ascii="Arial" w:hAnsi="Arial" w:cs="Arial"/>
          <w:b/>
          <w:bCs/>
          <w:color w:val="FF0000"/>
          <w:szCs w:val="24"/>
        </w:rPr>
        <w:t>X</w:t>
      </w:r>
      <w:r w:rsidRPr="008B6B7E">
        <w:rPr>
          <w:rFonts w:ascii="Arial" w:hAnsi="Arial" w:cs="Arial"/>
          <w:bCs/>
          <w:szCs w:val="24"/>
        </w:rPr>
        <w:t xml:space="preserve">. </w:t>
      </w:r>
      <w:r w:rsidR="00DE62DB">
        <w:rPr>
          <w:rFonts w:ascii="Arial" w:hAnsi="Arial" w:cs="Arial"/>
          <w:bCs/>
          <w:szCs w:val="24"/>
        </w:rPr>
        <w:t xml:space="preserve">Ejemplo de </w:t>
      </w:r>
      <w:r w:rsidRPr="008B6B7E">
        <w:rPr>
          <w:rFonts w:ascii="Arial" w:hAnsi="Arial" w:cs="Arial"/>
          <w:bCs/>
          <w:szCs w:val="24"/>
        </w:rPr>
        <w:t>Presupuesto del proyecto</w:t>
      </w:r>
    </w:p>
    <w:p w14:paraId="402FBE9D"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10628" w:type="dxa"/>
        <w:jc w:val="center"/>
        <w:tblCellMar>
          <w:top w:w="15" w:type="dxa"/>
          <w:left w:w="15" w:type="dxa"/>
          <w:bottom w:w="15" w:type="dxa"/>
          <w:right w:w="15" w:type="dxa"/>
        </w:tblCellMar>
        <w:tblLook w:val="04A0" w:firstRow="1" w:lastRow="0" w:firstColumn="1" w:lastColumn="0" w:noHBand="0" w:noVBand="1"/>
      </w:tblPr>
      <w:tblGrid>
        <w:gridCol w:w="4374"/>
        <w:gridCol w:w="1152"/>
        <w:gridCol w:w="2103"/>
        <w:gridCol w:w="6"/>
        <w:gridCol w:w="1482"/>
        <w:gridCol w:w="1511"/>
      </w:tblGrid>
      <w:tr w:rsidR="00EC1CB3" w:rsidRPr="00732517" w14:paraId="74049718" w14:textId="77777777" w:rsidTr="005F0CF7">
        <w:trPr>
          <w:trHeight w:val="1138"/>
          <w:jc w:val="center"/>
        </w:trPr>
        <w:tc>
          <w:tcPr>
            <w:tcW w:w="4374"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02B07377"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Descripción</w:t>
            </w:r>
          </w:p>
        </w:tc>
        <w:tc>
          <w:tcPr>
            <w:tcW w:w="1152"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464A5B5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Cantidad</w:t>
            </w:r>
          </w:p>
        </w:tc>
        <w:tc>
          <w:tcPr>
            <w:tcW w:w="2103"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D9E306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Valor estimado por unidad (colones)</w:t>
            </w:r>
          </w:p>
        </w:tc>
        <w:tc>
          <w:tcPr>
            <w:tcW w:w="1488" w:type="dxa"/>
            <w:gridSpan w:val="2"/>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8B2F70B"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Subtotal (colones)</w:t>
            </w:r>
          </w:p>
        </w:tc>
        <w:tc>
          <w:tcPr>
            <w:tcW w:w="1511" w:type="dxa"/>
            <w:tcBorders>
              <w:top w:val="single" w:sz="6" w:space="0" w:color="000000"/>
              <w:left w:val="single" w:sz="6" w:space="0" w:color="000000"/>
              <w:right w:val="single" w:sz="6" w:space="0" w:color="000000"/>
            </w:tcBorders>
            <w:shd w:val="clear" w:color="auto" w:fill="A6A6A6" w:themeFill="background1" w:themeFillShade="A6"/>
            <w:vAlign w:val="center"/>
          </w:tcPr>
          <w:p w14:paraId="74BC39DC"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Pr>
                <w:rFonts w:ascii="Arial" w:hAnsi="Arial" w:cs="Arial"/>
                <w:b/>
                <w:bCs/>
                <w:szCs w:val="24"/>
              </w:rPr>
              <w:t>Disponible en la empresa actualmente</w:t>
            </w:r>
          </w:p>
        </w:tc>
      </w:tr>
      <w:tr w:rsidR="00EC1CB3" w:rsidRPr="00732517" w14:paraId="07565F18" w14:textId="77777777" w:rsidTr="005F0CF7">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6F255C64" w14:textId="77777777" w:rsidR="00EC1CB3"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Materiales y Herramientas</w:t>
            </w:r>
          </w:p>
        </w:tc>
      </w:tr>
      <w:tr w:rsidR="008B6B7E" w:rsidRPr="00732517" w14:paraId="7B096CF8"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8ACB73" w14:textId="77777777" w:rsidR="008B6B7E" w:rsidRPr="001A75AB" w:rsidRDefault="001A75AB"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ABC</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ABC94D"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567699" w14:textId="77777777" w:rsidR="008B6B7E" w:rsidRPr="00CA7894" w:rsidRDefault="008B6B7E" w:rsidP="00EC1CB3">
            <w:pPr>
              <w:autoSpaceDE w:val="0"/>
              <w:autoSpaceDN w:val="0"/>
              <w:adjustRightInd w:val="0"/>
              <w:spacing w:after="0" w:line="360" w:lineRule="auto"/>
              <w:jc w:val="center"/>
              <w:rPr>
                <w:rFonts w:ascii="Arial" w:hAnsi="Arial" w:cs="Arial"/>
                <w:bCs/>
                <w:szCs w:val="24"/>
              </w:rPr>
            </w:pPr>
            <w:r w:rsidRPr="00CA7894">
              <w:rPr>
                <w:rFonts w:ascii="Arial" w:hAnsi="Arial" w:cs="Arial"/>
                <w:bCs/>
                <w:szCs w:val="24"/>
              </w:rPr>
              <w:t>600.000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10AD70" w14:textId="77777777" w:rsidR="008B6B7E" w:rsidRPr="00CA7894" w:rsidRDefault="008B6B7E" w:rsidP="00EC1CB3">
            <w:pPr>
              <w:autoSpaceDE w:val="0"/>
              <w:autoSpaceDN w:val="0"/>
              <w:adjustRightInd w:val="0"/>
              <w:spacing w:after="0" w:line="360" w:lineRule="auto"/>
              <w:jc w:val="center"/>
              <w:rPr>
                <w:rFonts w:ascii="Arial" w:hAnsi="Arial" w:cs="Arial"/>
                <w:bCs/>
                <w:szCs w:val="24"/>
              </w:rPr>
            </w:pPr>
            <w:r w:rsidRPr="00CA7894">
              <w:rPr>
                <w:rFonts w:ascii="Arial" w:hAnsi="Arial" w:cs="Arial"/>
                <w:bCs/>
                <w:szCs w:val="24"/>
              </w:rPr>
              <w:t>600.000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15DA8412" w14:textId="77777777" w:rsidR="008B6B7E" w:rsidRPr="00CA7894"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SI</w:t>
            </w:r>
          </w:p>
        </w:tc>
      </w:tr>
      <w:tr w:rsidR="008B6B7E" w:rsidRPr="00732517" w14:paraId="6716D11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A65C68" w14:textId="77777777" w:rsidR="008B6B7E" w:rsidRPr="001A75AB" w:rsidRDefault="001A75AB"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DEF</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33D46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6940DA" w14:textId="77777777" w:rsidR="008B6B7E" w:rsidRPr="00732517" w:rsidRDefault="00734CE0"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8.1</w:t>
            </w:r>
            <w:r w:rsidR="00FC4D30">
              <w:rPr>
                <w:rFonts w:ascii="Arial" w:hAnsi="Arial" w:cs="Arial"/>
                <w:bCs/>
                <w:szCs w:val="24"/>
              </w:rPr>
              <w:t>00.000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E9AA35" w14:textId="77777777" w:rsidR="008B6B7E" w:rsidRPr="00732517" w:rsidRDefault="00734CE0"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8.1</w:t>
            </w:r>
            <w:r w:rsidR="00FC4D30">
              <w:rPr>
                <w:rFonts w:ascii="Arial" w:hAnsi="Arial" w:cs="Arial"/>
                <w:bCs/>
                <w:szCs w:val="24"/>
              </w:rPr>
              <w:t>00.000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6633AA3D" w14:textId="77777777" w:rsidR="008B6B7E" w:rsidRPr="00732517"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SI</w:t>
            </w:r>
          </w:p>
        </w:tc>
      </w:tr>
      <w:tr w:rsidR="008B6B7E" w:rsidRPr="00732517" w14:paraId="1AD33BA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15FF42F" w14:textId="77777777" w:rsidR="008B6B7E" w:rsidRPr="001A75AB" w:rsidRDefault="001A75AB"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GHI</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9279BF3"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9669E8" w14:textId="77777777" w:rsidR="008B6B7E" w:rsidRPr="00732517" w:rsidRDefault="00734CE0"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8.1</w:t>
            </w:r>
            <w:r w:rsidR="00FC4D30">
              <w:rPr>
                <w:rFonts w:ascii="Arial" w:hAnsi="Arial" w:cs="Arial"/>
                <w:bCs/>
                <w:szCs w:val="24"/>
              </w:rPr>
              <w:t>00.000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69BEB3" w14:textId="77777777" w:rsidR="008B6B7E" w:rsidRPr="00732517" w:rsidRDefault="00734CE0"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8.1</w:t>
            </w:r>
            <w:r w:rsidR="00FC4D30">
              <w:rPr>
                <w:rFonts w:ascii="Arial" w:hAnsi="Arial" w:cs="Arial"/>
                <w:bCs/>
                <w:szCs w:val="24"/>
              </w:rPr>
              <w:t>00.000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6BC5B590" w14:textId="77777777" w:rsidR="008B6B7E" w:rsidRPr="00732517"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SI</w:t>
            </w:r>
          </w:p>
        </w:tc>
      </w:tr>
      <w:tr w:rsidR="008B6B7E" w:rsidRPr="00732517" w14:paraId="4F5B32B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A4C765" w14:textId="77777777" w:rsidR="008B6B7E" w:rsidRPr="001A75AB" w:rsidRDefault="001A75AB"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JKL</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8230FA"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9DC502"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540.000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9B9D90"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540.000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4F8943A"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072C9B6D" w14:textId="77777777" w:rsidTr="00EC1CB3">
        <w:trPr>
          <w:trHeight w:val="684"/>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8B642F1" w14:textId="77777777" w:rsidR="008B6B7E" w:rsidRPr="001A75AB" w:rsidRDefault="001A75AB"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MNÑ</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332FFE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9101FC"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40.500.000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406070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40.500.000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46495AC9"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SI</w:t>
            </w:r>
          </w:p>
        </w:tc>
      </w:tr>
      <w:tr w:rsidR="008B6B7E" w:rsidRPr="00732517" w14:paraId="1028ABB2"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53663C" w14:textId="77777777" w:rsidR="008B6B7E" w:rsidRPr="001A75AB" w:rsidRDefault="001A75AB"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OPQ</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85EA21"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73E820"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1.790.000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89D0273" w14:textId="77777777" w:rsidR="008B6B7E"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1.790.000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A739BB2"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SI</w:t>
            </w:r>
          </w:p>
        </w:tc>
      </w:tr>
      <w:tr w:rsidR="00EC1CB3" w:rsidRPr="00732517" w14:paraId="1E489D2C" w14:textId="77777777" w:rsidTr="00EC1CB3">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034F8FB4"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Servicios Generales</w:t>
            </w:r>
          </w:p>
        </w:tc>
      </w:tr>
      <w:tr w:rsidR="00EC1CB3" w:rsidRPr="00732517" w14:paraId="3D1C45A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C25DFA" w14:textId="77777777" w:rsidR="00EC1CB3" w:rsidRPr="001A75AB" w:rsidRDefault="00EC1CB3"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Remuneración económica para proyecto de graduación.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9C2B1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2EFBE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230.000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83D818"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920.000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05C32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472E87D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A8B7AB" w14:textId="77777777" w:rsidR="00EC1CB3" w:rsidRPr="001A75AB" w:rsidRDefault="00EC1CB3"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Alimentación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9ABDB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80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6DD25B"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2.500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2BB212"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200.000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495B1B2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4E795F47"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F1EB5B9" w14:textId="77777777" w:rsidR="00EC1CB3" w:rsidRPr="001A75AB" w:rsidRDefault="00EC1CB3"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Transporte</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2E59E4"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160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53B57F1"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1420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A9A9C5"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227</w:t>
            </w:r>
            <w:r w:rsidRPr="00732517">
              <w:rPr>
                <w:rFonts w:ascii="Arial" w:hAnsi="Arial" w:cs="Arial"/>
                <w:bCs/>
                <w:szCs w:val="24"/>
              </w:rPr>
              <w:t>.</w:t>
            </w:r>
            <w:r>
              <w:rPr>
                <w:rFonts w:ascii="Arial" w:hAnsi="Arial" w:cs="Arial"/>
                <w:bCs/>
                <w:szCs w:val="24"/>
              </w:rPr>
              <w:t>2</w:t>
            </w:r>
            <w:r w:rsidRPr="00732517">
              <w:rPr>
                <w:rFonts w:ascii="Arial" w:hAnsi="Arial" w:cs="Arial"/>
                <w:bCs/>
                <w:szCs w:val="24"/>
              </w:rPr>
              <w:t>00</w:t>
            </w:r>
          </w:p>
        </w:tc>
        <w:tc>
          <w:tcPr>
            <w:tcW w:w="1511" w:type="dxa"/>
            <w:tcBorders>
              <w:top w:val="single" w:sz="6" w:space="0" w:color="000000"/>
              <w:left w:val="single" w:sz="6" w:space="0" w:color="000000"/>
              <w:bottom w:val="single" w:sz="6" w:space="0" w:color="000000"/>
              <w:right w:val="single" w:sz="6" w:space="0" w:color="000000"/>
            </w:tcBorders>
            <w:vAlign w:val="center"/>
          </w:tcPr>
          <w:p w14:paraId="77E2AFA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169694C3"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48F6E5" w14:textId="77777777" w:rsidR="00EC1CB3" w:rsidRPr="001A75AB" w:rsidRDefault="00EC1CB3" w:rsidP="00EC1CB3">
            <w:pPr>
              <w:autoSpaceDE w:val="0"/>
              <w:autoSpaceDN w:val="0"/>
              <w:adjustRightInd w:val="0"/>
              <w:spacing w:after="0" w:line="360" w:lineRule="auto"/>
              <w:jc w:val="center"/>
              <w:rPr>
                <w:rFonts w:ascii="Arial" w:hAnsi="Arial" w:cs="Arial"/>
                <w:bCs/>
                <w:color w:val="FF0000"/>
                <w:szCs w:val="24"/>
              </w:rPr>
            </w:pPr>
            <w:r w:rsidRPr="001A75AB">
              <w:rPr>
                <w:rFonts w:ascii="Arial" w:hAnsi="Arial" w:cs="Arial"/>
                <w:bCs/>
                <w:color w:val="FF0000"/>
                <w:szCs w:val="24"/>
              </w:rPr>
              <w:t>Imprevistos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34695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B9E04A"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r w:rsidRPr="00732517">
              <w:rPr>
                <w:rFonts w:ascii="Arial" w:hAnsi="Arial" w:cs="Arial"/>
                <w:bCs/>
                <w:szCs w:val="24"/>
              </w:rPr>
              <w:t>0.000</w:t>
            </w:r>
          </w:p>
        </w:tc>
        <w:tc>
          <w:tcPr>
            <w:tcW w:w="1488" w:type="dxa"/>
            <w:gridSpan w:val="2"/>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hideMark/>
          </w:tcPr>
          <w:p w14:paraId="75DE146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120.000</w:t>
            </w:r>
          </w:p>
        </w:tc>
        <w:tc>
          <w:tcPr>
            <w:tcW w:w="1511" w:type="dxa"/>
            <w:tcBorders>
              <w:top w:val="single" w:sz="6" w:space="0" w:color="000000"/>
              <w:left w:val="single" w:sz="4" w:space="0" w:color="auto"/>
              <w:bottom w:val="single" w:sz="6" w:space="0" w:color="000000"/>
              <w:right w:val="single" w:sz="6" w:space="0" w:color="000000"/>
            </w:tcBorders>
            <w:vAlign w:val="center"/>
          </w:tcPr>
          <w:p w14:paraId="63C1A2F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FC4D30" w:rsidRPr="00732517" w14:paraId="6BD6B804" w14:textId="77777777" w:rsidTr="00FC4D30">
        <w:trPr>
          <w:jc w:val="center"/>
        </w:trPr>
        <w:tc>
          <w:tcPr>
            <w:tcW w:w="7635" w:type="dxa"/>
            <w:gridSpan w:val="4"/>
            <w:tcBorders>
              <w:top w:val="single" w:sz="6" w:space="0" w:color="000000"/>
              <w:left w:val="single" w:sz="6" w:space="0" w:color="000000"/>
              <w:bottom w:val="single" w:sz="6" w:space="0" w:color="000000"/>
              <w:right w:val="single" w:sz="4" w:space="0" w:color="auto"/>
            </w:tcBorders>
            <w:shd w:val="clear" w:color="auto" w:fill="A6A6A6" w:themeFill="background1" w:themeFillShade="A6"/>
            <w:tcMar>
              <w:top w:w="105" w:type="dxa"/>
              <w:left w:w="105" w:type="dxa"/>
              <w:bottom w:w="105" w:type="dxa"/>
              <w:right w:w="105" w:type="dxa"/>
            </w:tcMar>
            <w:vAlign w:val="center"/>
            <w:hideMark/>
          </w:tcPr>
          <w:p w14:paraId="29D5AFF1" w14:textId="77777777" w:rsidR="00FC4D30" w:rsidRPr="0042777A" w:rsidRDefault="00FC4D30"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Total</w:t>
            </w:r>
          </w:p>
        </w:tc>
        <w:tc>
          <w:tcPr>
            <w:tcW w:w="2993" w:type="dxa"/>
            <w:gridSpan w:val="2"/>
            <w:tcBorders>
              <w:top w:val="single" w:sz="6" w:space="0" w:color="000000"/>
              <w:left w:val="single" w:sz="4" w:space="0" w:color="auto"/>
              <w:bottom w:val="single" w:sz="6" w:space="0" w:color="000000"/>
              <w:right w:val="single" w:sz="6" w:space="0" w:color="000000"/>
            </w:tcBorders>
            <w:shd w:val="clear" w:color="auto" w:fill="auto"/>
            <w:vAlign w:val="center"/>
          </w:tcPr>
          <w:p w14:paraId="05CB85C0" w14:textId="77777777" w:rsidR="00FC4D30" w:rsidRPr="0042777A" w:rsidRDefault="00734CE0" w:rsidP="00FC4D30">
            <w:pPr>
              <w:autoSpaceDE w:val="0"/>
              <w:autoSpaceDN w:val="0"/>
              <w:adjustRightInd w:val="0"/>
              <w:spacing w:after="0" w:line="360" w:lineRule="auto"/>
              <w:jc w:val="center"/>
              <w:rPr>
                <w:rFonts w:ascii="Arial" w:hAnsi="Arial" w:cs="Arial"/>
                <w:bCs/>
                <w:szCs w:val="24"/>
              </w:rPr>
            </w:pPr>
            <w:r>
              <w:rPr>
                <w:rFonts w:ascii="Arial" w:hAnsi="Arial" w:cs="Arial"/>
                <w:bCs/>
                <w:szCs w:val="24"/>
              </w:rPr>
              <w:t>61.1</w:t>
            </w:r>
            <w:r w:rsidR="00FC4D30">
              <w:rPr>
                <w:rFonts w:ascii="Arial" w:hAnsi="Arial" w:cs="Arial"/>
                <w:bCs/>
                <w:szCs w:val="24"/>
              </w:rPr>
              <w:t>00.000</w:t>
            </w:r>
          </w:p>
        </w:tc>
      </w:tr>
    </w:tbl>
    <w:p w14:paraId="275E642C" w14:textId="77777777" w:rsidR="008B6B7E" w:rsidRDefault="008B6B7E" w:rsidP="008B6B7E">
      <w:pPr>
        <w:autoSpaceDE w:val="0"/>
        <w:autoSpaceDN w:val="0"/>
        <w:adjustRightInd w:val="0"/>
        <w:spacing w:after="0" w:line="360" w:lineRule="auto"/>
        <w:jc w:val="center"/>
        <w:rPr>
          <w:rFonts w:ascii="Arial" w:hAnsi="Arial" w:cs="Arial"/>
          <w:bCs/>
          <w:sz w:val="24"/>
          <w:szCs w:val="24"/>
        </w:rPr>
      </w:pPr>
    </w:p>
    <w:p w14:paraId="6B35A30E" w14:textId="77777777" w:rsidR="00491EE1" w:rsidRDefault="008B6B7E" w:rsidP="008B6B7E">
      <w:pPr>
        <w:autoSpaceDE w:val="0"/>
        <w:autoSpaceDN w:val="0"/>
        <w:adjustRightInd w:val="0"/>
        <w:spacing w:after="0" w:line="360" w:lineRule="auto"/>
        <w:ind w:firstLine="708"/>
        <w:jc w:val="both"/>
        <w:rPr>
          <w:rFonts w:ascii="Arial" w:hAnsi="Arial" w:cs="Arial"/>
          <w:bCs/>
          <w:sz w:val="24"/>
          <w:szCs w:val="24"/>
        </w:rPr>
      </w:pPr>
      <w:r w:rsidRPr="001A75AB">
        <w:rPr>
          <w:rFonts w:ascii="Arial" w:hAnsi="Arial" w:cs="Arial"/>
          <w:bCs/>
          <w:color w:val="FF0000"/>
          <w:sz w:val="24"/>
          <w:szCs w:val="24"/>
        </w:rPr>
        <w:lastRenderedPageBreak/>
        <w:t>Tal y como e</w:t>
      </w:r>
      <w:r w:rsidR="002B7F49">
        <w:rPr>
          <w:rFonts w:ascii="Arial" w:hAnsi="Arial" w:cs="Arial"/>
          <w:bCs/>
          <w:color w:val="FF0000"/>
          <w:sz w:val="24"/>
          <w:szCs w:val="24"/>
        </w:rPr>
        <w:t>s posible observar en la tabla X</w:t>
      </w:r>
      <w:r w:rsidRPr="001A75AB">
        <w:rPr>
          <w:rFonts w:ascii="Arial" w:hAnsi="Arial" w:cs="Arial"/>
          <w:bCs/>
          <w:color w:val="FF0000"/>
          <w:sz w:val="24"/>
          <w:szCs w:val="24"/>
        </w:rPr>
        <w:t>, a</w:t>
      </w:r>
      <w:r w:rsidR="00491EE1" w:rsidRPr="001A75AB">
        <w:rPr>
          <w:rFonts w:ascii="Arial" w:hAnsi="Arial" w:cs="Arial"/>
          <w:bCs/>
          <w:color w:val="FF0000"/>
          <w:sz w:val="24"/>
          <w:szCs w:val="24"/>
        </w:rPr>
        <w:t xml:space="preserve"> excepción de </w:t>
      </w:r>
      <w:r w:rsidR="001A75AB" w:rsidRPr="001A75AB">
        <w:rPr>
          <w:rFonts w:ascii="Arial" w:hAnsi="Arial" w:cs="Arial"/>
          <w:bCs/>
          <w:color w:val="FF0000"/>
          <w:sz w:val="24"/>
          <w:szCs w:val="24"/>
        </w:rPr>
        <w:t>ABC</w:t>
      </w:r>
      <w:r w:rsidR="00491EE1" w:rsidRPr="001A75AB">
        <w:rPr>
          <w:rFonts w:ascii="Arial" w:hAnsi="Arial" w:cs="Arial"/>
          <w:bCs/>
          <w:color w:val="FF0000"/>
          <w:sz w:val="24"/>
          <w:szCs w:val="24"/>
        </w:rPr>
        <w:t>, todos los demás materiales y herramientas están disponibles por parte de la empresa</w:t>
      </w:r>
      <w:r w:rsidR="002B7F49">
        <w:rPr>
          <w:rFonts w:ascii="Arial" w:hAnsi="Arial" w:cs="Arial"/>
          <w:bCs/>
          <w:color w:val="FF0000"/>
          <w:sz w:val="24"/>
          <w:szCs w:val="24"/>
        </w:rPr>
        <w:t>.</w:t>
      </w:r>
      <w:r w:rsidR="00491EE1">
        <w:rPr>
          <w:rFonts w:ascii="Arial" w:hAnsi="Arial" w:cs="Arial"/>
          <w:bCs/>
          <w:sz w:val="24"/>
          <w:szCs w:val="24"/>
        </w:rPr>
        <w:t xml:space="preserve"> </w:t>
      </w:r>
      <w:r w:rsidR="001A75AB" w:rsidRPr="00DE62DB">
        <w:rPr>
          <w:rFonts w:ascii="Arial" w:hAnsi="Arial" w:cs="Arial"/>
          <w:bCs/>
          <w:color w:val="FF0000"/>
          <w:sz w:val="24"/>
          <w:szCs w:val="24"/>
        </w:rPr>
        <w:t>XYZ</w:t>
      </w:r>
      <w:r w:rsidR="00491EE1">
        <w:rPr>
          <w:rFonts w:ascii="Arial" w:hAnsi="Arial" w:cs="Arial"/>
          <w:bCs/>
          <w:sz w:val="24"/>
          <w:szCs w:val="24"/>
        </w:rPr>
        <w:t xml:space="preserve"> será facilit</w:t>
      </w:r>
      <w:r w:rsidR="001A75AB">
        <w:rPr>
          <w:rFonts w:ascii="Arial" w:hAnsi="Arial" w:cs="Arial"/>
          <w:bCs/>
          <w:sz w:val="24"/>
          <w:szCs w:val="24"/>
        </w:rPr>
        <w:t>ad</w:t>
      </w:r>
      <w:r w:rsidR="001A75AB" w:rsidRPr="00DE62DB">
        <w:rPr>
          <w:rFonts w:ascii="Arial" w:hAnsi="Arial" w:cs="Arial"/>
          <w:bCs/>
          <w:color w:val="FF0000"/>
          <w:sz w:val="24"/>
          <w:szCs w:val="24"/>
        </w:rPr>
        <w:t>@</w:t>
      </w:r>
      <w:r w:rsidR="00491EE1">
        <w:rPr>
          <w:rFonts w:ascii="Arial" w:hAnsi="Arial" w:cs="Arial"/>
          <w:bCs/>
          <w:sz w:val="24"/>
          <w:szCs w:val="24"/>
        </w:rPr>
        <w:t xml:space="preserve"> por parte de</w:t>
      </w:r>
      <w:r w:rsidR="001A75AB">
        <w:rPr>
          <w:rFonts w:ascii="Arial" w:hAnsi="Arial" w:cs="Arial"/>
          <w:bCs/>
          <w:sz w:val="24"/>
          <w:szCs w:val="24"/>
        </w:rPr>
        <w:t xml:space="preserve"> </w:t>
      </w:r>
      <w:r w:rsidR="001A75AB" w:rsidRPr="00DE62DB">
        <w:rPr>
          <w:rFonts w:ascii="Arial" w:hAnsi="Arial" w:cs="Arial"/>
          <w:bCs/>
          <w:color w:val="FF0000"/>
          <w:sz w:val="24"/>
          <w:szCs w:val="24"/>
        </w:rPr>
        <w:t>XXX</w:t>
      </w:r>
      <w:r w:rsidR="00491EE1">
        <w:rPr>
          <w:rFonts w:ascii="Arial" w:hAnsi="Arial" w:cs="Arial"/>
          <w:bCs/>
          <w:sz w:val="24"/>
          <w:szCs w:val="24"/>
        </w:rPr>
        <w:t xml:space="preserve"> y</w:t>
      </w:r>
      <w:r w:rsidR="0042777A">
        <w:rPr>
          <w:rFonts w:ascii="Arial" w:hAnsi="Arial" w:cs="Arial"/>
          <w:bCs/>
          <w:sz w:val="24"/>
          <w:szCs w:val="24"/>
        </w:rPr>
        <w:t xml:space="preserve"> su compra debe estar a cargo</w:t>
      </w:r>
      <w:r w:rsidR="00491EE1">
        <w:rPr>
          <w:rFonts w:ascii="Arial" w:hAnsi="Arial" w:cs="Arial"/>
          <w:bCs/>
          <w:sz w:val="24"/>
          <w:szCs w:val="24"/>
        </w:rPr>
        <w:t xml:space="preserve"> de los </w:t>
      </w:r>
      <w:r w:rsidR="0042777A">
        <w:rPr>
          <w:rFonts w:ascii="Arial" w:hAnsi="Arial" w:cs="Arial"/>
          <w:bCs/>
          <w:sz w:val="24"/>
          <w:szCs w:val="24"/>
        </w:rPr>
        <w:t>responsables</w:t>
      </w:r>
      <w:r w:rsidR="00491EE1">
        <w:rPr>
          <w:rFonts w:ascii="Arial" w:hAnsi="Arial" w:cs="Arial"/>
          <w:bCs/>
          <w:sz w:val="24"/>
          <w:szCs w:val="24"/>
        </w:rPr>
        <w:t xml:space="preserve"> del </w:t>
      </w:r>
      <w:r w:rsidR="001A75AB" w:rsidRPr="00DE62DB">
        <w:rPr>
          <w:rFonts w:ascii="Arial" w:hAnsi="Arial" w:cs="Arial"/>
          <w:bCs/>
          <w:color w:val="FF0000"/>
          <w:sz w:val="24"/>
          <w:szCs w:val="24"/>
        </w:rPr>
        <w:t>YYY</w:t>
      </w:r>
      <w:r w:rsidR="00491EE1">
        <w:rPr>
          <w:rFonts w:ascii="Arial" w:hAnsi="Arial" w:cs="Arial"/>
          <w:bCs/>
          <w:sz w:val="24"/>
          <w:szCs w:val="24"/>
        </w:rPr>
        <w:t xml:space="preserve">, ajustándose a los requerimientos del proyecto y a las restricciones económicas que pueda tener </w:t>
      </w:r>
      <w:r w:rsidR="001A75AB" w:rsidRPr="00DE62DB">
        <w:rPr>
          <w:rFonts w:ascii="Arial" w:hAnsi="Arial" w:cs="Arial"/>
          <w:bCs/>
          <w:color w:val="FF0000"/>
          <w:sz w:val="24"/>
          <w:szCs w:val="24"/>
        </w:rPr>
        <w:t>FFFF</w:t>
      </w:r>
      <w:r w:rsidR="00491EE1">
        <w:rPr>
          <w:rFonts w:ascii="Arial" w:hAnsi="Arial" w:cs="Arial"/>
          <w:bCs/>
          <w:sz w:val="24"/>
          <w:szCs w:val="24"/>
        </w:rPr>
        <w:t>.</w:t>
      </w:r>
    </w:p>
    <w:p w14:paraId="03BD3D56" w14:textId="77777777" w:rsidR="0063794D" w:rsidRDefault="00245EE8" w:rsidP="00E473A8">
      <w:pPr>
        <w:autoSpaceDE w:val="0"/>
        <w:autoSpaceDN w:val="0"/>
        <w:adjustRightInd w:val="0"/>
        <w:spacing w:after="0" w:line="360" w:lineRule="auto"/>
        <w:ind w:firstLine="708"/>
        <w:jc w:val="both"/>
        <w:rPr>
          <w:rFonts w:ascii="Arial" w:hAnsi="Arial" w:cs="Arial"/>
          <w:bCs/>
          <w:sz w:val="24"/>
          <w:szCs w:val="24"/>
        </w:rPr>
      </w:pPr>
      <w:r w:rsidRPr="008D0DB4">
        <w:rPr>
          <w:rFonts w:ascii="Arial" w:hAnsi="Arial" w:cs="Arial"/>
          <w:bCs/>
          <w:sz w:val="24"/>
          <w:szCs w:val="24"/>
        </w:rPr>
        <w:t xml:space="preserve">En la sección de servicios generales se encuentran todos los gastos indirectos del proyecto, los cuales de alguna u otra forma son </w:t>
      </w:r>
      <w:r w:rsidR="009B2DF7">
        <w:rPr>
          <w:rFonts w:ascii="Arial" w:hAnsi="Arial" w:cs="Arial"/>
          <w:bCs/>
          <w:sz w:val="24"/>
          <w:szCs w:val="24"/>
        </w:rPr>
        <w:t>parte del desarrollo del mismo.</w:t>
      </w:r>
    </w:p>
    <w:p w14:paraId="0DE6B96D" w14:textId="77777777" w:rsidR="00E473A8" w:rsidRPr="008D0DB4" w:rsidRDefault="00E473A8" w:rsidP="00E473A8">
      <w:pPr>
        <w:autoSpaceDE w:val="0"/>
        <w:autoSpaceDN w:val="0"/>
        <w:adjustRightInd w:val="0"/>
        <w:spacing w:after="0" w:line="360" w:lineRule="auto"/>
        <w:ind w:firstLine="708"/>
        <w:jc w:val="both"/>
        <w:rPr>
          <w:rFonts w:ascii="Arial" w:hAnsi="Arial" w:cs="Arial"/>
          <w:bCs/>
          <w:sz w:val="24"/>
          <w:szCs w:val="24"/>
        </w:rPr>
      </w:pPr>
    </w:p>
    <w:p w14:paraId="67645260" w14:textId="77777777" w:rsidR="00F56BE4" w:rsidRDefault="00F56BE4" w:rsidP="00F56BE4">
      <w:pPr>
        <w:pStyle w:val="Ttulo1"/>
        <w:rPr>
          <w:rFonts w:ascii="Arial" w:eastAsiaTheme="minorHAnsi" w:hAnsi="Arial" w:cs="Arial"/>
          <w:b w:val="0"/>
          <w:color w:val="auto"/>
          <w:sz w:val="24"/>
          <w:szCs w:val="24"/>
        </w:rPr>
      </w:pPr>
      <w:bookmarkStart w:id="110" w:name="_Toc419055355"/>
    </w:p>
    <w:p w14:paraId="0EB92D88" w14:textId="77777777" w:rsidR="000819B9" w:rsidRDefault="000819B9">
      <w:pPr>
        <w:rPr>
          <w:rFonts w:ascii="Arial" w:eastAsiaTheme="majorEastAsia" w:hAnsi="Arial" w:cs="Arial"/>
          <w:b/>
          <w:bCs/>
          <w:sz w:val="28"/>
          <w:szCs w:val="28"/>
        </w:rPr>
      </w:pPr>
      <w:r>
        <w:rPr>
          <w:rFonts w:ascii="Arial" w:hAnsi="Arial" w:cs="Arial"/>
        </w:rPr>
        <w:br w:type="page"/>
      </w:r>
    </w:p>
    <w:p w14:paraId="71146929" w14:textId="77777777" w:rsidR="004410E5" w:rsidRPr="00CD2ABF" w:rsidRDefault="006C3266" w:rsidP="00111BD0">
      <w:pPr>
        <w:pStyle w:val="Ttulo1"/>
        <w:rPr>
          <w:rFonts w:ascii="Arial" w:hAnsi="Arial" w:cs="Arial"/>
          <w:color w:val="auto"/>
        </w:rPr>
      </w:pPr>
      <w:bookmarkStart w:id="111" w:name="_Toc432944446"/>
      <w:bookmarkStart w:id="112" w:name="_Toc506756065"/>
      <w:r w:rsidRPr="00CD2ABF">
        <w:rPr>
          <w:rFonts w:ascii="Arial" w:hAnsi="Arial" w:cs="Arial"/>
          <w:color w:val="auto"/>
        </w:rPr>
        <w:lastRenderedPageBreak/>
        <w:t>Referencias</w:t>
      </w:r>
      <w:bookmarkEnd w:id="110"/>
      <w:bookmarkEnd w:id="111"/>
      <w:bookmarkEnd w:id="112"/>
    </w:p>
    <w:p w14:paraId="371330EC" w14:textId="77777777" w:rsidR="00432C49" w:rsidRDefault="00432C49" w:rsidP="00335A5E">
      <w:pPr>
        <w:pStyle w:val="Bibliografa"/>
      </w:pPr>
      <w:r>
        <w:fldChar w:fldCharType="begin"/>
      </w:r>
      <w:r>
        <w:instrText xml:space="preserve"> BIBLIOGRAPHY  \l 5130 </w:instrText>
      </w:r>
      <w:r>
        <w:fldChar w:fldCharType="separate"/>
      </w:r>
    </w:p>
    <w:p w14:paraId="76489E48" w14:textId="77777777" w:rsidR="00B81A5A" w:rsidRPr="002B7F49" w:rsidRDefault="007B7497" w:rsidP="00B81A5A">
      <w:pPr>
        <w:pStyle w:val="Bibliografa"/>
        <w:ind w:left="720" w:hanging="720"/>
        <w:rPr>
          <w:noProof/>
          <w:color w:val="FF0000"/>
        </w:rPr>
      </w:pPr>
      <w:r w:rsidRPr="002B7F49">
        <w:rPr>
          <w:noProof/>
          <w:color w:val="FF0000"/>
        </w:rPr>
        <w:t>Hacer uso de NORMATIVA APA para llevar a cabo las Referencias del presente anteproyecto</w:t>
      </w:r>
    </w:p>
    <w:p w14:paraId="5AED141C" w14:textId="77777777" w:rsidR="00B81A5A" w:rsidRPr="00DE2F3C" w:rsidRDefault="00B81A5A" w:rsidP="00DE2F3C">
      <w:pPr>
        <w:ind w:left="709" w:hanging="709"/>
      </w:pPr>
    </w:p>
    <w:p w14:paraId="54295C00" w14:textId="77777777" w:rsidR="001F13D8" w:rsidRDefault="00432C49" w:rsidP="0042777A">
      <w:r>
        <w:fldChar w:fldCharType="end"/>
      </w:r>
    </w:p>
    <w:p w14:paraId="51BB4012" w14:textId="77777777" w:rsidR="0042777A" w:rsidRDefault="0042777A" w:rsidP="0042777A"/>
    <w:p w14:paraId="1795C4BD" w14:textId="77777777" w:rsidR="0042777A" w:rsidRDefault="0042777A" w:rsidP="0042777A"/>
    <w:p w14:paraId="67A94419" w14:textId="77777777" w:rsidR="0042777A" w:rsidRDefault="0042777A" w:rsidP="0042777A"/>
    <w:p w14:paraId="63A6712F" w14:textId="77777777" w:rsidR="0042777A" w:rsidRDefault="0042777A" w:rsidP="0042777A"/>
    <w:p w14:paraId="03510CD1" w14:textId="77777777" w:rsidR="0042777A" w:rsidRDefault="0042777A" w:rsidP="0042777A"/>
    <w:p w14:paraId="57656140" w14:textId="77777777" w:rsidR="0042777A" w:rsidRPr="00867C37" w:rsidRDefault="0042777A" w:rsidP="0042777A"/>
    <w:p w14:paraId="6750BE59" w14:textId="77777777" w:rsidR="00F72D85" w:rsidRPr="00867C37" w:rsidRDefault="00F72D85" w:rsidP="00F72D85"/>
    <w:p w14:paraId="1FA354F8" w14:textId="77777777" w:rsidR="00F72D85" w:rsidRDefault="00F72D85" w:rsidP="00F72D85"/>
    <w:p w14:paraId="57FF7281" w14:textId="77777777" w:rsidR="007B7497" w:rsidRDefault="007B7497" w:rsidP="00F72D85"/>
    <w:p w14:paraId="7DD8927B" w14:textId="77777777" w:rsidR="007B7497" w:rsidRDefault="007B7497" w:rsidP="00F72D85"/>
    <w:p w14:paraId="78786DCB" w14:textId="77777777" w:rsidR="007B7497" w:rsidRDefault="007B7497" w:rsidP="00F72D85"/>
    <w:p w14:paraId="3F19015A" w14:textId="77777777" w:rsidR="007B7497" w:rsidRDefault="007B7497" w:rsidP="00F72D85"/>
    <w:p w14:paraId="3D55B63B" w14:textId="77777777" w:rsidR="007B7497" w:rsidRDefault="007B7497" w:rsidP="00F72D85"/>
    <w:p w14:paraId="1C3CDBCA" w14:textId="77777777" w:rsidR="007B7497" w:rsidRDefault="007B7497" w:rsidP="00F72D85"/>
    <w:p w14:paraId="65C88C81" w14:textId="77777777" w:rsidR="007B7497" w:rsidRDefault="007B7497" w:rsidP="00F72D85"/>
    <w:p w14:paraId="59C30C93" w14:textId="77777777" w:rsidR="007B7497" w:rsidRDefault="007B7497" w:rsidP="00F72D85"/>
    <w:p w14:paraId="2AC649D5" w14:textId="77777777" w:rsidR="007B7497" w:rsidRDefault="007B7497" w:rsidP="00F72D85"/>
    <w:p w14:paraId="140B2F79" w14:textId="77777777" w:rsidR="007B7497" w:rsidRDefault="007B7497" w:rsidP="00F72D85"/>
    <w:p w14:paraId="0C28E630" w14:textId="77777777" w:rsidR="00B81A5A" w:rsidRDefault="00B81A5A" w:rsidP="001B798F">
      <w:pPr>
        <w:pStyle w:val="Ttulo1"/>
        <w:rPr>
          <w:rFonts w:asciiTheme="minorHAnsi" w:eastAsiaTheme="minorHAnsi" w:hAnsiTheme="minorHAnsi" w:cstheme="minorBidi"/>
          <w:b w:val="0"/>
          <w:bCs w:val="0"/>
          <w:color w:val="auto"/>
          <w:sz w:val="22"/>
          <w:szCs w:val="22"/>
        </w:rPr>
      </w:pPr>
      <w:bookmarkStart w:id="113" w:name="_Toc432944447"/>
    </w:p>
    <w:p w14:paraId="18137FE1" w14:textId="77777777" w:rsidR="00FB7CE8" w:rsidRDefault="00F72D85" w:rsidP="001B798F">
      <w:pPr>
        <w:pStyle w:val="Ttulo1"/>
        <w:rPr>
          <w:rFonts w:ascii="Arial" w:hAnsi="Arial" w:cs="Arial"/>
          <w:color w:val="auto"/>
        </w:rPr>
      </w:pPr>
      <w:bookmarkStart w:id="114" w:name="_Toc506756066"/>
      <w:r w:rsidRPr="00FB7CE8">
        <w:rPr>
          <w:rFonts w:ascii="Arial" w:hAnsi="Arial" w:cs="Arial"/>
          <w:color w:val="auto"/>
        </w:rPr>
        <w:t>Anexos</w:t>
      </w:r>
      <w:bookmarkEnd w:id="113"/>
      <w:bookmarkEnd w:id="114"/>
    </w:p>
    <w:p w14:paraId="3F1D964F" w14:textId="77777777" w:rsidR="00CF5048" w:rsidRDefault="00CF5048" w:rsidP="00CF5048"/>
    <w:p w14:paraId="6D1C17AF" w14:textId="77777777" w:rsidR="00CF5048" w:rsidRDefault="00CF5048" w:rsidP="00CF5048">
      <w:pPr>
        <w:pStyle w:val="Ttulo2"/>
      </w:pPr>
      <w:bookmarkStart w:id="115" w:name="_Toc506756067"/>
      <w:r w:rsidRPr="002B7F49">
        <w:rPr>
          <w:rFonts w:ascii="Arial" w:hAnsi="Arial" w:cs="Arial"/>
          <w:i/>
          <w:color w:val="auto"/>
        </w:rPr>
        <w:t>Anexo A.</w:t>
      </w:r>
      <w:r>
        <w:rPr>
          <w:rFonts w:ascii="Arial" w:hAnsi="Arial" w:cs="Arial"/>
          <w:b w:val="0"/>
          <w:i/>
          <w:color w:val="auto"/>
        </w:rPr>
        <w:t xml:space="preserve"> </w:t>
      </w:r>
      <w:r w:rsidRPr="00CF5048">
        <w:rPr>
          <w:rFonts w:ascii="Arial" w:hAnsi="Arial" w:cs="Arial"/>
          <w:b w:val="0"/>
          <w:i/>
          <w:color w:val="auto"/>
        </w:rPr>
        <w:t>Carta de Aceptación</w:t>
      </w:r>
      <w:bookmarkEnd w:id="115"/>
    </w:p>
    <w:p w14:paraId="69C57D3F" w14:textId="77777777" w:rsidR="00CF5048" w:rsidRDefault="00CF5048" w:rsidP="00CF5048"/>
    <w:p w14:paraId="5862D0A6" w14:textId="77777777" w:rsidR="00CF5048" w:rsidRDefault="007B7497" w:rsidP="00CF5048">
      <w:pPr>
        <w:jc w:val="both"/>
        <w:rPr>
          <w:rFonts w:ascii="Arial" w:hAnsi="Arial" w:cs="Arial"/>
          <w:sz w:val="24"/>
        </w:rPr>
      </w:pPr>
      <w:r w:rsidRPr="002B7F49">
        <w:rPr>
          <w:rFonts w:ascii="Arial" w:hAnsi="Arial" w:cs="Arial"/>
          <w:color w:val="FF0000"/>
          <w:sz w:val="24"/>
        </w:rPr>
        <w:t>Febrero</w:t>
      </w:r>
      <w:r>
        <w:rPr>
          <w:rFonts w:ascii="Arial" w:hAnsi="Arial" w:cs="Arial"/>
          <w:sz w:val="24"/>
        </w:rPr>
        <w:t xml:space="preserve"> 2018</w:t>
      </w:r>
    </w:p>
    <w:p w14:paraId="61EB4652" w14:textId="77777777" w:rsidR="00CF5048" w:rsidRPr="00CF5048" w:rsidRDefault="00CF5048" w:rsidP="00CF5048">
      <w:pPr>
        <w:jc w:val="both"/>
        <w:rPr>
          <w:rFonts w:ascii="Arial" w:hAnsi="Arial" w:cs="Arial"/>
          <w:sz w:val="24"/>
        </w:rPr>
      </w:pPr>
    </w:p>
    <w:p w14:paraId="19F5A5B6" w14:textId="77777777" w:rsidR="00CF5048" w:rsidRPr="00CF5048" w:rsidRDefault="00C92174" w:rsidP="00CF5048">
      <w:pPr>
        <w:jc w:val="both"/>
        <w:rPr>
          <w:rFonts w:ascii="Arial" w:hAnsi="Arial" w:cs="Arial"/>
          <w:sz w:val="24"/>
        </w:rPr>
      </w:pPr>
      <w:r>
        <w:rPr>
          <w:rFonts w:ascii="Arial" w:hAnsi="Arial" w:cs="Arial"/>
          <w:sz w:val="24"/>
        </w:rPr>
        <w:t>MSc</w:t>
      </w:r>
      <w:r w:rsidR="00CF5048" w:rsidRPr="00CF5048">
        <w:rPr>
          <w:rFonts w:ascii="Arial" w:hAnsi="Arial" w:cs="Arial"/>
          <w:sz w:val="24"/>
        </w:rPr>
        <w:t xml:space="preserve">. </w:t>
      </w:r>
      <w:r>
        <w:rPr>
          <w:rFonts w:ascii="Arial" w:hAnsi="Arial" w:cs="Arial"/>
          <w:sz w:val="24"/>
        </w:rPr>
        <w:t>Marta Vílchez Monge</w:t>
      </w:r>
    </w:p>
    <w:p w14:paraId="7FE2FC7F" w14:textId="77777777" w:rsidR="00CF5048" w:rsidRPr="00CF5048" w:rsidRDefault="00CF5048" w:rsidP="00CF5048">
      <w:pPr>
        <w:jc w:val="both"/>
        <w:rPr>
          <w:rFonts w:ascii="Arial" w:hAnsi="Arial" w:cs="Arial"/>
          <w:sz w:val="24"/>
        </w:rPr>
      </w:pPr>
      <w:r w:rsidRPr="00CF5048">
        <w:rPr>
          <w:rFonts w:ascii="Arial" w:hAnsi="Arial" w:cs="Arial"/>
          <w:sz w:val="24"/>
        </w:rPr>
        <w:t>Coordinador</w:t>
      </w:r>
    </w:p>
    <w:p w14:paraId="41FD9BFB" w14:textId="77777777" w:rsidR="00CF5048" w:rsidRPr="00CF5048" w:rsidRDefault="00CF5048" w:rsidP="00CF5048">
      <w:pPr>
        <w:jc w:val="both"/>
        <w:rPr>
          <w:rFonts w:ascii="Arial" w:hAnsi="Arial" w:cs="Arial"/>
          <w:sz w:val="24"/>
        </w:rPr>
      </w:pPr>
      <w:r w:rsidRPr="00CF5048">
        <w:rPr>
          <w:rFonts w:ascii="Arial" w:hAnsi="Arial" w:cs="Arial"/>
          <w:sz w:val="24"/>
        </w:rPr>
        <w:t>Proyecto de Graduación</w:t>
      </w:r>
    </w:p>
    <w:p w14:paraId="3955D229" w14:textId="77777777" w:rsidR="00CF5048" w:rsidRPr="00CF5048" w:rsidRDefault="00CF5048" w:rsidP="00CF5048">
      <w:pPr>
        <w:jc w:val="both"/>
        <w:rPr>
          <w:rFonts w:ascii="Arial" w:hAnsi="Arial" w:cs="Arial"/>
          <w:sz w:val="24"/>
        </w:rPr>
      </w:pPr>
      <w:r w:rsidRPr="00CF5048">
        <w:rPr>
          <w:rFonts w:ascii="Arial" w:hAnsi="Arial" w:cs="Arial"/>
          <w:sz w:val="24"/>
        </w:rPr>
        <w:t xml:space="preserve">Escuela de Ingeniería </w:t>
      </w:r>
      <w:r w:rsidR="00C92174">
        <w:rPr>
          <w:rFonts w:ascii="Arial" w:hAnsi="Arial" w:cs="Arial"/>
          <w:sz w:val="24"/>
        </w:rPr>
        <w:t>Mecatrónic</w:t>
      </w:r>
      <w:r w:rsidRPr="00CF5048">
        <w:rPr>
          <w:rFonts w:ascii="Arial" w:hAnsi="Arial" w:cs="Arial"/>
          <w:sz w:val="24"/>
        </w:rPr>
        <w:t>a</w:t>
      </w:r>
    </w:p>
    <w:p w14:paraId="2C6C50E7" w14:textId="77777777" w:rsidR="00CF5048" w:rsidRPr="00CF5048" w:rsidRDefault="00CF5048" w:rsidP="00CF5048">
      <w:pPr>
        <w:jc w:val="both"/>
        <w:rPr>
          <w:rFonts w:ascii="Arial" w:hAnsi="Arial" w:cs="Arial"/>
          <w:sz w:val="24"/>
        </w:rPr>
      </w:pPr>
      <w:r w:rsidRPr="00CF5048">
        <w:rPr>
          <w:rFonts w:ascii="Arial" w:hAnsi="Arial" w:cs="Arial"/>
          <w:sz w:val="24"/>
        </w:rPr>
        <w:t>Instituto Tecnológico de Costa Rica</w:t>
      </w:r>
    </w:p>
    <w:p w14:paraId="526877DF" w14:textId="77777777" w:rsidR="00CF5048" w:rsidRPr="00CF5048" w:rsidRDefault="00CF5048" w:rsidP="00CF5048">
      <w:pPr>
        <w:jc w:val="both"/>
        <w:rPr>
          <w:rFonts w:ascii="Arial" w:hAnsi="Arial" w:cs="Arial"/>
          <w:sz w:val="24"/>
        </w:rPr>
      </w:pPr>
    </w:p>
    <w:p w14:paraId="0CCB8A92" w14:textId="77777777" w:rsidR="00CF5048" w:rsidRPr="00CF5048" w:rsidRDefault="00CF5048" w:rsidP="00CF5048">
      <w:pPr>
        <w:jc w:val="both"/>
        <w:rPr>
          <w:rFonts w:ascii="Arial" w:hAnsi="Arial" w:cs="Arial"/>
          <w:sz w:val="24"/>
        </w:rPr>
      </w:pPr>
      <w:r w:rsidRPr="00CF5048">
        <w:rPr>
          <w:rFonts w:ascii="Arial" w:hAnsi="Arial" w:cs="Arial"/>
          <w:sz w:val="24"/>
        </w:rPr>
        <w:t xml:space="preserve">Por este medio le comunico que hemos aceptado que el estudiante   </w:t>
      </w:r>
      <w:r w:rsidR="00C92174" w:rsidRPr="00DE62DB">
        <w:rPr>
          <w:rFonts w:ascii="Arial" w:hAnsi="Arial" w:cs="Arial"/>
          <w:color w:val="FF0000"/>
          <w:sz w:val="24"/>
        </w:rPr>
        <w:t>xxxx</w:t>
      </w:r>
      <w:r w:rsidRPr="00CF5048">
        <w:rPr>
          <w:rFonts w:ascii="Arial" w:hAnsi="Arial" w:cs="Arial"/>
          <w:sz w:val="24"/>
        </w:rPr>
        <w:t xml:space="preserve">, cédula  </w:t>
      </w:r>
      <w:r w:rsidRPr="00DE62DB">
        <w:rPr>
          <w:rFonts w:ascii="Arial" w:hAnsi="Arial" w:cs="Arial"/>
          <w:color w:val="FF0000"/>
          <w:sz w:val="24"/>
        </w:rPr>
        <w:t xml:space="preserve">1 </w:t>
      </w:r>
      <w:r w:rsidR="00C92174" w:rsidRPr="00DE62DB">
        <w:rPr>
          <w:rFonts w:ascii="Arial" w:hAnsi="Arial" w:cs="Arial"/>
          <w:color w:val="FF0000"/>
          <w:sz w:val="24"/>
        </w:rPr>
        <w:t>xxxxxxxx</w:t>
      </w:r>
      <w:r w:rsidRPr="00CF5048">
        <w:rPr>
          <w:rFonts w:ascii="Arial" w:hAnsi="Arial" w:cs="Arial"/>
          <w:sz w:val="24"/>
        </w:rPr>
        <w:t xml:space="preserve">,  carné ITCR   </w:t>
      </w:r>
      <w:r w:rsidRPr="00DE62DB">
        <w:rPr>
          <w:rFonts w:ascii="Arial" w:hAnsi="Arial" w:cs="Arial"/>
          <w:color w:val="FF0000"/>
          <w:sz w:val="24"/>
        </w:rPr>
        <w:t>201</w:t>
      </w:r>
      <w:r w:rsidR="00C92174" w:rsidRPr="00DE62DB">
        <w:rPr>
          <w:rFonts w:ascii="Arial" w:hAnsi="Arial" w:cs="Arial"/>
          <w:color w:val="FF0000"/>
          <w:sz w:val="24"/>
        </w:rPr>
        <w:t>xxxxxx</w:t>
      </w:r>
      <w:r w:rsidRPr="00CF5048">
        <w:rPr>
          <w:rFonts w:ascii="Arial" w:hAnsi="Arial" w:cs="Arial"/>
          <w:sz w:val="24"/>
        </w:rPr>
        <w:t xml:space="preserve">, realice en nuestra empresa el proyecto titulado </w:t>
      </w:r>
      <w:r w:rsidR="00C92174" w:rsidRPr="00DE62DB">
        <w:rPr>
          <w:rFonts w:ascii="Arial" w:hAnsi="Arial" w:cs="Arial"/>
          <w:color w:val="FF0000"/>
          <w:sz w:val="24"/>
        </w:rPr>
        <w:t>XXXXXX</w:t>
      </w:r>
      <w:r w:rsidRPr="00CF5048">
        <w:rPr>
          <w:rFonts w:ascii="Arial" w:hAnsi="Arial" w:cs="Arial"/>
          <w:sz w:val="24"/>
        </w:rPr>
        <w:t xml:space="preserve">, a ejecutarse en un lapso mínimo de </w:t>
      </w:r>
      <w:r w:rsidRPr="00C92174">
        <w:rPr>
          <w:rFonts w:ascii="Arial" w:hAnsi="Arial" w:cs="Arial"/>
          <w:color w:val="FF0000"/>
          <w:sz w:val="24"/>
        </w:rPr>
        <w:t>16</w:t>
      </w:r>
      <w:r w:rsidRPr="00CF5048">
        <w:rPr>
          <w:rFonts w:ascii="Arial" w:hAnsi="Arial" w:cs="Arial"/>
          <w:sz w:val="24"/>
        </w:rPr>
        <w:t xml:space="preserve"> semanas calendario.</w:t>
      </w:r>
    </w:p>
    <w:p w14:paraId="778FAD5F" w14:textId="77777777" w:rsidR="00CF5048" w:rsidRPr="00CF5048" w:rsidRDefault="00CF5048" w:rsidP="00CF5048">
      <w:pPr>
        <w:jc w:val="both"/>
        <w:rPr>
          <w:rFonts w:ascii="Arial" w:hAnsi="Arial" w:cs="Arial"/>
          <w:sz w:val="24"/>
        </w:rPr>
      </w:pPr>
    </w:p>
    <w:p w14:paraId="5DFB0767" w14:textId="77777777" w:rsidR="00CF5048" w:rsidRPr="00CF5048" w:rsidRDefault="00CF5048" w:rsidP="00CF5048">
      <w:pPr>
        <w:jc w:val="both"/>
        <w:rPr>
          <w:rFonts w:ascii="Arial" w:hAnsi="Arial" w:cs="Arial"/>
          <w:sz w:val="24"/>
        </w:rPr>
      </w:pPr>
      <w:r w:rsidRPr="00CF5048">
        <w:rPr>
          <w:rFonts w:ascii="Arial" w:hAnsi="Arial" w:cs="Arial"/>
          <w:sz w:val="24"/>
        </w:rPr>
        <w:t xml:space="preserve">Hago de su conocimiento que hemos leído y aprobado  el Anteproyecto que nos ha presentado el estudiante. Dicho documento cumple con los requerimientos de nuestra empresa, quedando sujeto el inicio del proyecto a la respectiva aprobación de la Escuela de Ingeniería </w:t>
      </w:r>
      <w:r w:rsidR="00C92174">
        <w:rPr>
          <w:rFonts w:ascii="Arial" w:hAnsi="Arial" w:cs="Arial"/>
          <w:sz w:val="24"/>
        </w:rPr>
        <w:t>Meca</w:t>
      </w:r>
      <w:r w:rsidRPr="00CF5048">
        <w:rPr>
          <w:rFonts w:ascii="Arial" w:hAnsi="Arial" w:cs="Arial"/>
          <w:sz w:val="24"/>
        </w:rPr>
        <w:t>trónica del Instituto Tecnológico de Costa Rica.</w:t>
      </w:r>
    </w:p>
    <w:p w14:paraId="0257D7DC" w14:textId="77777777" w:rsidR="00CF5048" w:rsidRPr="00CF5048" w:rsidRDefault="00CF5048" w:rsidP="00CF5048">
      <w:pPr>
        <w:jc w:val="both"/>
        <w:rPr>
          <w:rFonts w:ascii="Arial" w:hAnsi="Arial" w:cs="Arial"/>
          <w:sz w:val="24"/>
        </w:rPr>
      </w:pPr>
    </w:p>
    <w:p w14:paraId="7F00B370" w14:textId="77777777" w:rsidR="00CF5048" w:rsidRPr="00CF5048" w:rsidRDefault="00CF5048" w:rsidP="00CF5048">
      <w:pPr>
        <w:jc w:val="both"/>
        <w:rPr>
          <w:rFonts w:ascii="Arial" w:hAnsi="Arial" w:cs="Arial"/>
          <w:sz w:val="24"/>
        </w:rPr>
      </w:pPr>
      <w:r w:rsidRPr="00CF5048">
        <w:rPr>
          <w:rFonts w:ascii="Arial" w:hAnsi="Arial" w:cs="Arial"/>
          <w:sz w:val="24"/>
        </w:rPr>
        <w:t>La empresa está interesada en impulsar este proyecto, y si se llega a desarrollar, hará todos los esfuerzos posibles por aportar los recursos necesarios para su exitosa conclusión.</w:t>
      </w:r>
    </w:p>
    <w:p w14:paraId="58F0C972" w14:textId="77777777" w:rsidR="00CF5048" w:rsidRPr="00CF5048" w:rsidRDefault="00CF5048" w:rsidP="00CF5048">
      <w:pPr>
        <w:jc w:val="both"/>
        <w:rPr>
          <w:rFonts w:ascii="Arial" w:hAnsi="Arial" w:cs="Arial"/>
          <w:sz w:val="24"/>
        </w:rPr>
      </w:pPr>
    </w:p>
    <w:p w14:paraId="286D11A0" w14:textId="77777777" w:rsidR="00CF5048" w:rsidRPr="00C92174" w:rsidRDefault="00CF5048" w:rsidP="00CF5048">
      <w:pPr>
        <w:jc w:val="both"/>
        <w:rPr>
          <w:rFonts w:ascii="Arial" w:hAnsi="Arial" w:cs="Arial"/>
          <w:i/>
          <w:color w:val="FF0000"/>
          <w:sz w:val="24"/>
        </w:rPr>
      </w:pPr>
      <w:r w:rsidRPr="00C92174">
        <w:rPr>
          <w:rFonts w:ascii="Arial" w:hAnsi="Arial" w:cs="Arial"/>
          <w:i/>
          <w:color w:val="FF0000"/>
          <w:sz w:val="24"/>
        </w:rPr>
        <w:t xml:space="preserve">También le comunico que hemos recibido una copia del documento “Normas Generales del Proyecto de Graduación de la Escuela de Ingeniería </w:t>
      </w:r>
      <w:r w:rsidR="00C92174" w:rsidRPr="00C92174">
        <w:rPr>
          <w:rFonts w:ascii="Arial" w:hAnsi="Arial" w:cs="Arial"/>
          <w:i/>
          <w:color w:val="FF0000"/>
          <w:sz w:val="24"/>
        </w:rPr>
        <w:t>Meca</w:t>
      </w:r>
      <w:r w:rsidRPr="00C92174">
        <w:rPr>
          <w:rFonts w:ascii="Arial" w:hAnsi="Arial" w:cs="Arial"/>
          <w:i/>
          <w:color w:val="FF0000"/>
          <w:sz w:val="24"/>
        </w:rPr>
        <w:t>trónica del ITCR”.</w:t>
      </w:r>
    </w:p>
    <w:p w14:paraId="7B4A0096" w14:textId="77777777" w:rsidR="00CF5048" w:rsidRPr="00CF5048" w:rsidRDefault="00CF5048" w:rsidP="00CF5048">
      <w:pPr>
        <w:jc w:val="both"/>
        <w:rPr>
          <w:rFonts w:ascii="Arial" w:hAnsi="Arial" w:cs="Arial"/>
          <w:sz w:val="24"/>
        </w:rPr>
      </w:pPr>
    </w:p>
    <w:p w14:paraId="6105760C" w14:textId="77777777" w:rsidR="00CF5048" w:rsidRPr="00CF5048" w:rsidRDefault="00CF5048" w:rsidP="00CF5048">
      <w:pPr>
        <w:jc w:val="both"/>
        <w:rPr>
          <w:rFonts w:ascii="Arial" w:hAnsi="Arial" w:cs="Arial"/>
          <w:sz w:val="24"/>
        </w:rPr>
      </w:pPr>
    </w:p>
    <w:p w14:paraId="298E986E" w14:textId="77777777" w:rsidR="00CF5048" w:rsidRPr="00CF5048" w:rsidRDefault="00CF5048" w:rsidP="00CF5048">
      <w:pPr>
        <w:jc w:val="both"/>
        <w:rPr>
          <w:rFonts w:ascii="Arial" w:hAnsi="Arial" w:cs="Arial"/>
          <w:sz w:val="24"/>
        </w:rPr>
      </w:pPr>
    </w:p>
    <w:p w14:paraId="5E7A8748" w14:textId="77777777" w:rsidR="00CF5048" w:rsidRPr="00CF5048" w:rsidRDefault="00CF5048" w:rsidP="00CF5048">
      <w:pPr>
        <w:jc w:val="both"/>
        <w:rPr>
          <w:rFonts w:ascii="Arial" w:hAnsi="Arial" w:cs="Arial"/>
          <w:sz w:val="24"/>
        </w:rPr>
      </w:pPr>
    </w:p>
    <w:p w14:paraId="1DA4AE66"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&lt;Firma del encargado en la empresa&gt;</w:t>
      </w:r>
    </w:p>
    <w:p w14:paraId="51C33F58" w14:textId="77777777" w:rsidR="00CF5048" w:rsidRPr="00CF5048" w:rsidRDefault="00CF5048" w:rsidP="00CF5048">
      <w:pPr>
        <w:jc w:val="right"/>
        <w:rPr>
          <w:rFonts w:ascii="Arial" w:hAnsi="Arial" w:cs="Arial"/>
          <w:sz w:val="24"/>
        </w:rPr>
      </w:pPr>
    </w:p>
    <w:p w14:paraId="4A61E6F7"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completo del encargado en la  empresa&gt;</w:t>
      </w:r>
    </w:p>
    <w:p w14:paraId="28E65CF6" w14:textId="77777777" w:rsidR="00CF5048" w:rsidRPr="00CF5048" w:rsidRDefault="00CF5048" w:rsidP="00CF5048">
      <w:pPr>
        <w:jc w:val="right"/>
        <w:rPr>
          <w:rFonts w:ascii="Arial" w:hAnsi="Arial" w:cs="Arial"/>
          <w:sz w:val="24"/>
        </w:rPr>
      </w:pPr>
    </w:p>
    <w:p w14:paraId="28890AEE"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de la empresa&gt;</w:t>
      </w:r>
    </w:p>
    <w:p w14:paraId="2C7523D4" w14:textId="77777777" w:rsidR="00CF5048" w:rsidRPr="00CF5048" w:rsidRDefault="00CF5048" w:rsidP="00CF5048">
      <w:pPr>
        <w:jc w:val="right"/>
        <w:rPr>
          <w:rFonts w:ascii="Arial" w:hAnsi="Arial" w:cs="Arial"/>
          <w:sz w:val="24"/>
        </w:rPr>
      </w:pPr>
    </w:p>
    <w:p w14:paraId="24EC4DEA" w14:textId="77777777" w:rsidR="00CF5048" w:rsidRPr="00CF5048" w:rsidRDefault="00CF5048" w:rsidP="00CF5048">
      <w:pPr>
        <w:jc w:val="right"/>
        <w:rPr>
          <w:rFonts w:ascii="Arial" w:hAnsi="Arial" w:cs="Arial"/>
          <w:sz w:val="24"/>
        </w:rPr>
      </w:pPr>
    </w:p>
    <w:p w14:paraId="1875D1F1" w14:textId="77777777" w:rsidR="00CF5048" w:rsidRDefault="00CF5048" w:rsidP="00CF5048">
      <w:pPr>
        <w:jc w:val="right"/>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Sello de la empresa</w:t>
      </w:r>
    </w:p>
    <w:p w14:paraId="7B03CC69" w14:textId="77777777" w:rsidR="00CF5048" w:rsidRDefault="00CF5048" w:rsidP="00CF5048"/>
    <w:p w14:paraId="5BC5CB62" w14:textId="77777777" w:rsidR="00CF5048" w:rsidRDefault="00CF5048" w:rsidP="00CF5048"/>
    <w:p w14:paraId="4E185687" w14:textId="77777777" w:rsidR="00CF5048" w:rsidRDefault="00CF5048" w:rsidP="00CF5048"/>
    <w:p w14:paraId="16BC506A" w14:textId="77777777" w:rsidR="00CF5048" w:rsidRDefault="00CF5048" w:rsidP="00CF5048"/>
    <w:p w14:paraId="51659E0A" w14:textId="77777777" w:rsidR="00CF5048" w:rsidRDefault="00CF5048" w:rsidP="00CF5048"/>
    <w:p w14:paraId="426CD3ED" w14:textId="77777777" w:rsidR="00CF5048" w:rsidRDefault="00CF5048" w:rsidP="00CF5048"/>
    <w:p w14:paraId="640B1352" w14:textId="77777777" w:rsidR="00CF5048" w:rsidRDefault="00CF5048" w:rsidP="00CF5048"/>
    <w:p w14:paraId="17F12408" w14:textId="77777777" w:rsidR="00CF5048" w:rsidRDefault="00CF5048" w:rsidP="00CF5048"/>
    <w:p w14:paraId="19000852" w14:textId="77777777" w:rsidR="00CF5048" w:rsidRDefault="00CF5048" w:rsidP="00CF5048"/>
    <w:p w14:paraId="314BFB38" w14:textId="77777777" w:rsidR="00FE344B" w:rsidRDefault="00FE344B" w:rsidP="00CF5048"/>
    <w:p w14:paraId="4AF16D7B" w14:textId="77777777" w:rsidR="00FE344B" w:rsidRDefault="00FE344B" w:rsidP="00CF5048"/>
    <w:p w14:paraId="2B01F53B" w14:textId="77777777" w:rsidR="00FE344B" w:rsidRDefault="00FE344B" w:rsidP="00CF5048"/>
    <w:p w14:paraId="0529A158" w14:textId="77777777" w:rsidR="00CF5048" w:rsidRDefault="00CF5048" w:rsidP="00CF5048"/>
    <w:p w14:paraId="291F5655" w14:textId="77777777" w:rsidR="00F72D85" w:rsidRPr="00DE62DB" w:rsidRDefault="00F72D85" w:rsidP="00FB7CE8">
      <w:pPr>
        <w:pStyle w:val="Ttulo2"/>
        <w:rPr>
          <w:rFonts w:ascii="Arial" w:hAnsi="Arial" w:cs="Arial"/>
          <w:i/>
          <w:color w:val="auto"/>
        </w:rPr>
      </w:pPr>
      <w:bookmarkStart w:id="116" w:name="_Toc432944448"/>
      <w:bookmarkStart w:id="117" w:name="_Toc506756068"/>
      <w:r w:rsidRPr="00DE62DB">
        <w:rPr>
          <w:rFonts w:ascii="Arial" w:hAnsi="Arial" w:cs="Arial"/>
          <w:i/>
          <w:color w:val="auto"/>
        </w:rPr>
        <w:lastRenderedPageBreak/>
        <w:t xml:space="preserve">Anexo </w:t>
      </w:r>
      <w:r w:rsidR="009A033D" w:rsidRPr="00DE62DB">
        <w:rPr>
          <w:rFonts w:ascii="Arial" w:hAnsi="Arial" w:cs="Arial"/>
          <w:i/>
          <w:color w:val="auto"/>
        </w:rPr>
        <w:t>B</w:t>
      </w:r>
      <w:r w:rsidRPr="00DE62DB">
        <w:rPr>
          <w:rFonts w:ascii="Arial" w:hAnsi="Arial" w:cs="Arial"/>
          <w:i/>
          <w:color w:val="auto"/>
        </w:rPr>
        <w:t>. Hoja de información del proyecto</w:t>
      </w:r>
      <w:bookmarkEnd w:id="116"/>
      <w:bookmarkEnd w:id="117"/>
    </w:p>
    <w:p w14:paraId="323FB88C" w14:textId="77777777" w:rsidR="00F72D85" w:rsidRDefault="00F72D85" w:rsidP="00F72D85"/>
    <w:p w14:paraId="51979924" w14:textId="77777777" w:rsidR="00F72D85" w:rsidRDefault="00F72D85" w:rsidP="00F72D85">
      <w:pPr>
        <w:pStyle w:val="Textoindependiente"/>
        <w:spacing w:before="120"/>
        <w:rPr>
          <w:rFonts w:cs="Arial"/>
          <w:b/>
        </w:rPr>
      </w:pPr>
      <w:r>
        <w:rPr>
          <w:rFonts w:cs="Arial"/>
          <w:b/>
        </w:rPr>
        <w:t>Información del estudiante:</w:t>
      </w:r>
    </w:p>
    <w:p w14:paraId="3FDAE274" w14:textId="77777777" w:rsidR="00F72D85" w:rsidRDefault="00F72D85" w:rsidP="00F72D85">
      <w:pPr>
        <w:pStyle w:val="Textoindependiente"/>
        <w:spacing w:before="120"/>
        <w:rPr>
          <w:rFonts w:cs="Arial"/>
          <w:b/>
        </w:rPr>
      </w:pPr>
      <w:r>
        <w:rPr>
          <w:rFonts w:cs="Arial"/>
          <w:b/>
        </w:rPr>
        <w:t>Nombre:</w:t>
      </w:r>
      <w:r>
        <w:rPr>
          <w:rFonts w:cs="Arial"/>
          <w:b/>
        </w:rPr>
        <w:tab/>
      </w:r>
      <w:r w:rsidR="00DE62DB" w:rsidRPr="00DE62DB">
        <w:rPr>
          <w:rFonts w:cs="Arial"/>
          <w:color w:val="FF0000"/>
        </w:rPr>
        <w:t>XXXX</w:t>
      </w:r>
    </w:p>
    <w:p w14:paraId="4B2E56F4" w14:textId="77777777" w:rsidR="00F72D85" w:rsidRDefault="00F72D85" w:rsidP="00F72D85">
      <w:pPr>
        <w:pStyle w:val="Textoindependiente"/>
        <w:spacing w:before="120"/>
        <w:rPr>
          <w:rFonts w:cs="Arial"/>
          <w:b/>
        </w:rPr>
      </w:pPr>
      <w:r>
        <w:rPr>
          <w:rFonts w:cs="Arial"/>
          <w:b/>
        </w:rPr>
        <w:t>Cédula:</w:t>
      </w:r>
      <w:r>
        <w:rPr>
          <w:rFonts w:cs="Arial"/>
          <w:b/>
        </w:rPr>
        <w:tab/>
      </w:r>
      <w:r w:rsidRPr="00DE62DB">
        <w:rPr>
          <w:rFonts w:cs="Arial"/>
          <w:color w:val="FF0000"/>
        </w:rPr>
        <w:t>1-</w:t>
      </w:r>
      <w:r w:rsidR="00DE62DB" w:rsidRPr="00DE62DB">
        <w:rPr>
          <w:rFonts w:cs="Arial"/>
          <w:color w:val="FF0000"/>
        </w:rPr>
        <w:t>XXXX</w:t>
      </w:r>
      <w:r w:rsidR="001B798F" w:rsidRPr="00DE62DB">
        <w:rPr>
          <w:rFonts w:cs="Arial"/>
          <w:color w:val="FF0000"/>
        </w:rPr>
        <w:t>-0</w:t>
      </w:r>
      <w:r w:rsidR="00DE62DB" w:rsidRPr="00DE62DB">
        <w:rPr>
          <w:rFonts w:cs="Arial"/>
          <w:color w:val="FF0000"/>
        </w:rPr>
        <w:t>XXX</w:t>
      </w:r>
      <w:r>
        <w:rPr>
          <w:rFonts w:cs="Arial"/>
          <w:b/>
        </w:rPr>
        <w:tab/>
      </w:r>
      <w:r>
        <w:rPr>
          <w:rFonts w:cs="Arial"/>
          <w:b/>
        </w:rPr>
        <w:tab/>
        <w:t>Carné ITCR:</w:t>
      </w:r>
      <w:r>
        <w:rPr>
          <w:rFonts w:cs="Arial"/>
          <w:b/>
        </w:rPr>
        <w:tab/>
      </w:r>
      <w:r>
        <w:rPr>
          <w:rFonts w:cs="Arial"/>
          <w:b/>
        </w:rPr>
        <w:tab/>
      </w:r>
      <w:r w:rsidRPr="00DE62DB">
        <w:rPr>
          <w:rFonts w:cs="Arial"/>
          <w:color w:val="FF0000"/>
        </w:rPr>
        <w:t>201</w:t>
      </w:r>
      <w:r w:rsidR="00DE62DB" w:rsidRPr="00DE62DB">
        <w:rPr>
          <w:rFonts w:cs="Arial"/>
          <w:color w:val="FF0000"/>
        </w:rPr>
        <w:t>XXXXXX</w:t>
      </w:r>
    </w:p>
    <w:p w14:paraId="4BCAAE2C" w14:textId="77777777" w:rsidR="00F72D85" w:rsidRDefault="00F72D85" w:rsidP="00F72D85">
      <w:pPr>
        <w:pStyle w:val="Textoindependiente"/>
        <w:spacing w:before="120"/>
        <w:rPr>
          <w:rFonts w:cs="Arial"/>
          <w:b/>
        </w:rPr>
      </w:pPr>
      <w:r>
        <w:rPr>
          <w:rFonts w:cs="Arial"/>
          <w:b/>
        </w:rPr>
        <w:t>Dirección de su residencia:</w:t>
      </w:r>
      <w:r>
        <w:rPr>
          <w:rFonts w:cs="Arial"/>
          <w:b/>
        </w:rPr>
        <w:tab/>
      </w:r>
      <w:r w:rsidR="00DE62DB" w:rsidRPr="00DE62DB">
        <w:rPr>
          <w:rFonts w:cs="Arial"/>
          <w:color w:val="FF0000"/>
        </w:rPr>
        <w:t>XXX</w:t>
      </w:r>
      <w:r>
        <w:rPr>
          <w:rFonts w:cs="Arial"/>
        </w:rPr>
        <w:t>.</w:t>
      </w:r>
    </w:p>
    <w:p w14:paraId="3988BE87" w14:textId="77777777" w:rsidR="00F72D85" w:rsidRDefault="00F72D85" w:rsidP="00F72D85">
      <w:pPr>
        <w:pStyle w:val="Textoindependiente"/>
        <w:spacing w:before="120"/>
        <w:rPr>
          <w:rFonts w:cs="Arial"/>
          <w:b/>
        </w:rPr>
      </w:pPr>
      <w:r>
        <w:rPr>
          <w:rFonts w:cs="Arial"/>
          <w:b/>
        </w:rPr>
        <w:t>Teléfono:</w:t>
      </w:r>
      <w:r>
        <w:rPr>
          <w:rFonts w:cs="Arial"/>
          <w:b/>
        </w:rPr>
        <w:tab/>
      </w:r>
      <w:r w:rsidR="00DE62DB" w:rsidRPr="00DE62DB">
        <w:rPr>
          <w:rFonts w:cs="Arial"/>
          <w:b/>
          <w:color w:val="FF0000"/>
        </w:rPr>
        <w:t>####</w:t>
      </w:r>
    </w:p>
    <w:p w14:paraId="4E021423" w14:textId="77777777" w:rsidR="00F72D85" w:rsidRPr="00F72D85" w:rsidRDefault="00F72D85" w:rsidP="00F72D85">
      <w:pPr>
        <w:pStyle w:val="Textoindependiente"/>
        <w:spacing w:before="120"/>
        <w:rPr>
          <w:rFonts w:cs="Arial"/>
        </w:rPr>
      </w:pPr>
      <w:r w:rsidRPr="00F72D85">
        <w:rPr>
          <w:rFonts w:cs="Arial"/>
          <w:b/>
        </w:rPr>
        <w:t xml:space="preserve">Email: </w:t>
      </w:r>
      <w:r w:rsidR="00DE62DB" w:rsidRPr="00DE62DB">
        <w:rPr>
          <w:rFonts w:cs="Arial"/>
          <w:color w:val="FF0000"/>
        </w:rPr>
        <w:t>aaaa</w:t>
      </w:r>
      <w:r w:rsidRPr="00DE62DB">
        <w:rPr>
          <w:rFonts w:cs="Arial"/>
          <w:color w:val="FF0000"/>
        </w:rPr>
        <w:t>@</w:t>
      </w:r>
      <w:r w:rsidR="00DE62DB" w:rsidRPr="00DE62DB">
        <w:rPr>
          <w:rFonts w:cs="Arial"/>
          <w:color w:val="FF0000"/>
        </w:rPr>
        <w:t>vvvv</w:t>
      </w:r>
      <w:r w:rsidRPr="00DE62DB">
        <w:rPr>
          <w:rFonts w:cs="Arial"/>
          <w:color w:val="FF0000"/>
        </w:rPr>
        <w:t>.com</w:t>
      </w:r>
      <w:r w:rsidRPr="00F72D85">
        <w:rPr>
          <w:rFonts w:cs="Arial"/>
        </w:rPr>
        <w:tab/>
      </w:r>
      <w:r w:rsidRPr="00F72D85">
        <w:rPr>
          <w:rFonts w:cs="Arial"/>
        </w:rPr>
        <w:tab/>
      </w:r>
    </w:p>
    <w:p w14:paraId="40CB6D6A" w14:textId="77777777" w:rsidR="00F72D85" w:rsidRPr="00F72D85" w:rsidRDefault="00F72D85" w:rsidP="00F72D85">
      <w:pPr>
        <w:pStyle w:val="Textoindependiente"/>
        <w:spacing w:before="120"/>
        <w:rPr>
          <w:rFonts w:cs="Arial"/>
          <w:b/>
        </w:rPr>
      </w:pPr>
    </w:p>
    <w:p w14:paraId="57314829" w14:textId="77777777" w:rsidR="00F72D85" w:rsidRDefault="00F72D85" w:rsidP="00F72D85">
      <w:pPr>
        <w:pStyle w:val="Textoindependiente"/>
        <w:spacing w:before="120"/>
        <w:rPr>
          <w:rFonts w:cs="Arial"/>
          <w:b/>
        </w:rPr>
      </w:pPr>
      <w:r>
        <w:rPr>
          <w:rFonts w:cs="Arial"/>
          <w:b/>
        </w:rPr>
        <w:t xml:space="preserve">Información del proyecto: </w:t>
      </w:r>
    </w:p>
    <w:p w14:paraId="18AA1FC5" w14:textId="77777777" w:rsidR="00F72D85" w:rsidRDefault="00F72D85" w:rsidP="00F72D85">
      <w:pPr>
        <w:pStyle w:val="Textoindependiente"/>
        <w:spacing w:before="120"/>
        <w:rPr>
          <w:rFonts w:cs="Arial"/>
          <w:b/>
        </w:rPr>
      </w:pPr>
      <w:r>
        <w:rPr>
          <w:rFonts w:cs="Arial"/>
          <w:b/>
        </w:rPr>
        <w:t>Nombre del Proyecto:</w:t>
      </w:r>
      <w:r>
        <w:rPr>
          <w:rFonts w:cs="Arial"/>
          <w:b/>
        </w:rPr>
        <w:tab/>
      </w:r>
      <w:r w:rsidR="00DE62DB" w:rsidRPr="00DE62DB">
        <w:rPr>
          <w:rFonts w:cs="Arial"/>
          <w:bCs/>
          <w:color w:val="FF0000"/>
          <w:szCs w:val="24"/>
        </w:rPr>
        <w:t>ABC</w:t>
      </w:r>
      <w:r w:rsidR="00A715DD">
        <w:rPr>
          <w:rFonts w:cs="Arial"/>
          <w:bCs/>
          <w:szCs w:val="24"/>
        </w:rPr>
        <w:t>.</w:t>
      </w:r>
    </w:p>
    <w:p w14:paraId="519177FF" w14:textId="77777777" w:rsidR="00F72D85" w:rsidRDefault="001B798F" w:rsidP="00F72D85">
      <w:pPr>
        <w:pStyle w:val="Textoindependiente"/>
        <w:spacing w:before="120"/>
        <w:rPr>
          <w:rFonts w:cs="Arial"/>
        </w:rPr>
      </w:pPr>
      <w:r>
        <w:rPr>
          <w:rFonts w:cs="Arial"/>
          <w:b/>
        </w:rPr>
        <w:t>Área</w:t>
      </w:r>
      <w:r w:rsidR="00F72D85">
        <w:rPr>
          <w:rFonts w:cs="Arial"/>
          <w:b/>
        </w:rPr>
        <w:t xml:space="preserve"> del Proyecto:</w:t>
      </w:r>
      <w:r w:rsidR="00F72D85">
        <w:rPr>
          <w:rFonts w:cs="Arial"/>
        </w:rPr>
        <w:tab/>
        <w:t xml:space="preserve"> </w:t>
      </w:r>
      <w:r w:rsidR="00DE62DB" w:rsidRPr="00DE62DB">
        <w:rPr>
          <w:rFonts w:cs="Arial"/>
          <w:color w:val="FF0000"/>
        </w:rPr>
        <w:t>abc</w:t>
      </w:r>
      <w:r>
        <w:rPr>
          <w:rFonts w:cs="Arial"/>
        </w:rPr>
        <w:t>.</w:t>
      </w:r>
    </w:p>
    <w:p w14:paraId="54B54AA7" w14:textId="77777777" w:rsidR="00F72D85" w:rsidRDefault="00F72D85" w:rsidP="00F72D85">
      <w:pPr>
        <w:pStyle w:val="Textoindependiente"/>
        <w:spacing w:before="120"/>
        <w:rPr>
          <w:rFonts w:cs="Arial"/>
          <w:b/>
        </w:rPr>
      </w:pPr>
    </w:p>
    <w:p w14:paraId="49FDBA6A" w14:textId="77777777" w:rsidR="00F72D85" w:rsidRDefault="00F72D85" w:rsidP="00F72D85">
      <w:pPr>
        <w:pStyle w:val="Textoindependiente"/>
        <w:spacing w:before="120"/>
        <w:rPr>
          <w:rFonts w:cs="Arial"/>
          <w:b/>
        </w:rPr>
      </w:pPr>
      <w:r>
        <w:rPr>
          <w:rFonts w:cs="Arial"/>
          <w:b/>
        </w:rPr>
        <w:t>Información de la empresa:</w:t>
      </w:r>
    </w:p>
    <w:p w14:paraId="25E554DE" w14:textId="77777777" w:rsidR="00F72D85" w:rsidRDefault="00F72D85" w:rsidP="00F72D85">
      <w:pPr>
        <w:pStyle w:val="Textoindependiente"/>
        <w:spacing w:before="120"/>
        <w:rPr>
          <w:rFonts w:cs="Arial"/>
        </w:rPr>
      </w:pPr>
      <w:r>
        <w:rPr>
          <w:rFonts w:cs="Arial"/>
          <w:b/>
        </w:rPr>
        <w:t>Nombre:</w:t>
      </w:r>
      <w:r>
        <w:rPr>
          <w:rFonts w:cs="Arial"/>
          <w:b/>
        </w:rPr>
        <w:tab/>
      </w:r>
      <w:r w:rsidR="00DE62DB" w:rsidRPr="00DE62DB">
        <w:rPr>
          <w:rFonts w:cs="Arial"/>
          <w:color w:val="FF0000"/>
        </w:rPr>
        <w:t>YYY</w:t>
      </w:r>
    </w:p>
    <w:p w14:paraId="69F592C0" w14:textId="77777777" w:rsidR="00F72D85" w:rsidRDefault="00F72D85" w:rsidP="00F72D85">
      <w:pPr>
        <w:pStyle w:val="Textoindependiente"/>
        <w:spacing w:before="120"/>
        <w:rPr>
          <w:rFonts w:cs="Arial"/>
          <w:b/>
        </w:rPr>
      </w:pPr>
      <w:r>
        <w:rPr>
          <w:rFonts w:cs="Arial"/>
          <w:b/>
        </w:rPr>
        <w:t>Zona:</w:t>
      </w:r>
      <w:r>
        <w:rPr>
          <w:rFonts w:cs="Arial"/>
        </w:rPr>
        <w:tab/>
      </w:r>
      <w:r w:rsidR="00DE62DB" w:rsidRPr="00DE62DB">
        <w:rPr>
          <w:rFonts w:cs="Arial"/>
          <w:color w:val="FF0000"/>
        </w:rPr>
        <w:t>nnnn</w:t>
      </w:r>
    </w:p>
    <w:p w14:paraId="0D0BC23E" w14:textId="77777777" w:rsidR="00F72D85" w:rsidRDefault="00F72D85" w:rsidP="00F72D85">
      <w:pPr>
        <w:pStyle w:val="Textoindependiente"/>
        <w:spacing w:before="120"/>
        <w:rPr>
          <w:rFonts w:cs="Arial"/>
          <w:b/>
        </w:rPr>
      </w:pPr>
      <w:r>
        <w:rPr>
          <w:rFonts w:cs="Arial"/>
          <w:b/>
        </w:rPr>
        <w:t>Dirección:</w:t>
      </w:r>
      <w:r>
        <w:rPr>
          <w:rFonts w:cs="Arial"/>
          <w:b/>
        </w:rPr>
        <w:tab/>
      </w:r>
      <w:r w:rsidR="00DE62DB" w:rsidRPr="00DE62DB">
        <w:rPr>
          <w:rFonts w:cs="Arial"/>
          <w:color w:val="FF0000"/>
        </w:rPr>
        <w:t>pppp</w:t>
      </w:r>
    </w:p>
    <w:p w14:paraId="17278CFB" w14:textId="77777777" w:rsidR="00F72D85" w:rsidRDefault="00F72D85" w:rsidP="00F72D85">
      <w:pPr>
        <w:pStyle w:val="Textoindependiente"/>
        <w:spacing w:before="120"/>
        <w:rPr>
          <w:rFonts w:cs="Arial"/>
          <w:b/>
        </w:rPr>
      </w:pPr>
      <w:r>
        <w:rPr>
          <w:rFonts w:cs="Arial"/>
          <w:b/>
        </w:rPr>
        <w:t>Teléfono:</w:t>
      </w:r>
      <w:r w:rsidR="00242B1B">
        <w:rPr>
          <w:rFonts w:cs="Arial"/>
        </w:rPr>
        <w:t xml:space="preserve"> </w:t>
      </w:r>
      <w:r w:rsidR="00242B1B" w:rsidRPr="00242B1B">
        <w:rPr>
          <w:rFonts w:cs="Arial"/>
        </w:rPr>
        <w:t>(+</w:t>
      </w:r>
      <w:r w:rsidR="00DE62DB" w:rsidRPr="00DE62DB">
        <w:rPr>
          <w:rFonts w:cs="Arial"/>
          <w:color w:val="FF0000"/>
        </w:rPr>
        <w:t>###</w:t>
      </w:r>
      <w:r w:rsidR="00242B1B" w:rsidRPr="00242B1B">
        <w:rPr>
          <w:rFonts w:cs="Arial"/>
        </w:rPr>
        <w:t xml:space="preserve">) </w:t>
      </w:r>
      <w:r w:rsidR="00DE62DB" w:rsidRPr="00DE62DB">
        <w:rPr>
          <w:rFonts w:cs="Arial"/>
          <w:color w:val="FF0000"/>
        </w:rPr>
        <w:t>eee</w:t>
      </w:r>
    </w:p>
    <w:p w14:paraId="63584575" w14:textId="77777777" w:rsidR="00F72D85" w:rsidRPr="00103176" w:rsidRDefault="00F72D85" w:rsidP="00F72D85">
      <w:pPr>
        <w:pStyle w:val="Textoindependiente"/>
        <w:spacing w:before="120"/>
        <w:rPr>
          <w:rFonts w:cs="Arial"/>
        </w:rPr>
      </w:pPr>
      <w:r w:rsidRPr="00103176">
        <w:rPr>
          <w:rFonts w:cs="Arial"/>
          <w:b/>
        </w:rPr>
        <w:t xml:space="preserve">Sitio Web: </w:t>
      </w:r>
      <w:r w:rsidR="00DE62DB" w:rsidRPr="00DE62DB">
        <w:rPr>
          <w:rFonts w:cs="Arial"/>
          <w:color w:val="FF0000"/>
        </w:rPr>
        <w:t>ffff</w:t>
      </w:r>
    </w:p>
    <w:p w14:paraId="4C6D9642" w14:textId="77777777" w:rsidR="00F72D85" w:rsidRDefault="00F72D85" w:rsidP="00F72D85">
      <w:pPr>
        <w:pStyle w:val="Textoindependiente"/>
        <w:spacing w:before="120"/>
        <w:rPr>
          <w:rFonts w:cs="Arial"/>
        </w:rPr>
      </w:pPr>
      <w:r>
        <w:rPr>
          <w:rFonts w:cs="Arial"/>
          <w:b/>
        </w:rPr>
        <w:t xml:space="preserve">Actividad Principal: </w:t>
      </w:r>
      <w:r w:rsidR="00DE62DB" w:rsidRPr="00DE62DB">
        <w:rPr>
          <w:rFonts w:cs="Arial"/>
          <w:color w:val="FF0000"/>
        </w:rPr>
        <w:t>tttt</w:t>
      </w:r>
      <w:r w:rsidR="00242B1B">
        <w:rPr>
          <w:rFonts w:cs="Arial"/>
        </w:rPr>
        <w:t>.</w:t>
      </w:r>
    </w:p>
    <w:p w14:paraId="232A4C60" w14:textId="77777777" w:rsidR="00F72D85" w:rsidRPr="00F72D85" w:rsidRDefault="00F72D85" w:rsidP="00F72D85">
      <w:pPr>
        <w:pStyle w:val="Textoindependiente"/>
        <w:spacing w:before="120"/>
        <w:rPr>
          <w:rFonts w:cs="Arial"/>
        </w:rPr>
      </w:pPr>
    </w:p>
    <w:p w14:paraId="28C0D605" w14:textId="77777777" w:rsidR="00F72D85" w:rsidRDefault="00F72D85" w:rsidP="00F72D85">
      <w:pPr>
        <w:pStyle w:val="Textoindependiente"/>
        <w:spacing w:before="120"/>
        <w:rPr>
          <w:rFonts w:cs="Arial"/>
          <w:b/>
        </w:rPr>
      </w:pPr>
      <w:r>
        <w:rPr>
          <w:rFonts w:cs="Arial"/>
          <w:b/>
        </w:rPr>
        <w:t>Información del asesor en la empresa:</w:t>
      </w:r>
    </w:p>
    <w:p w14:paraId="08DF3AD0" w14:textId="77777777" w:rsidR="00242B1B" w:rsidRDefault="00F72D85" w:rsidP="00E43BFD">
      <w:pPr>
        <w:pStyle w:val="Textoindependiente"/>
        <w:spacing w:before="120"/>
        <w:rPr>
          <w:rFonts w:cs="Arial"/>
        </w:rPr>
      </w:pPr>
      <w:r>
        <w:rPr>
          <w:rFonts w:cs="Arial"/>
          <w:b/>
        </w:rPr>
        <w:t>Nombre:</w:t>
      </w:r>
      <w:r>
        <w:rPr>
          <w:rFonts w:cs="Arial"/>
          <w:b/>
        </w:rPr>
        <w:tab/>
      </w:r>
      <w:r w:rsidR="00242B1B" w:rsidRPr="00DE62DB">
        <w:rPr>
          <w:rFonts w:cs="Arial"/>
          <w:color w:val="FF0000"/>
        </w:rPr>
        <w:t>Róger Meléndez Poltronieri</w:t>
      </w:r>
      <w:r w:rsidR="00242B1B">
        <w:rPr>
          <w:rFonts w:cs="Arial"/>
        </w:rPr>
        <w:tab/>
      </w:r>
    </w:p>
    <w:p w14:paraId="76DFEB7E" w14:textId="77777777" w:rsidR="00F72D85" w:rsidRDefault="00F72D85" w:rsidP="00F72D85">
      <w:pPr>
        <w:pStyle w:val="Textoindependiente"/>
        <w:spacing w:before="120"/>
        <w:rPr>
          <w:rFonts w:cs="Arial"/>
          <w:b/>
        </w:rPr>
      </w:pPr>
      <w:r>
        <w:rPr>
          <w:rFonts w:cs="Arial"/>
          <w:b/>
        </w:rPr>
        <w:t>Profesión:</w:t>
      </w:r>
      <w:r>
        <w:rPr>
          <w:rFonts w:cs="Arial"/>
          <w:b/>
        </w:rPr>
        <w:tab/>
      </w:r>
      <w:r w:rsidRPr="00DE62DB">
        <w:rPr>
          <w:rFonts w:cs="Arial"/>
          <w:color w:val="FF0000"/>
        </w:rPr>
        <w:t>Ingeniería en Electrónica</w:t>
      </w:r>
      <w:r>
        <w:rPr>
          <w:rFonts w:cs="Arial"/>
        </w:rPr>
        <w:tab/>
      </w:r>
      <w:r>
        <w:rPr>
          <w:rFonts w:cs="Arial"/>
        </w:rPr>
        <w:tab/>
      </w:r>
      <w:r>
        <w:rPr>
          <w:rFonts w:cs="Arial"/>
          <w:b/>
        </w:rPr>
        <w:t>Grado académico:</w:t>
      </w:r>
      <w:r>
        <w:rPr>
          <w:rFonts w:cs="Arial"/>
          <w:b/>
        </w:rPr>
        <w:tab/>
      </w:r>
      <w:r>
        <w:rPr>
          <w:rFonts w:cs="Arial"/>
        </w:rPr>
        <w:t xml:space="preserve"> </w:t>
      </w:r>
      <w:r w:rsidR="00DE62DB" w:rsidRPr="00DE62DB">
        <w:rPr>
          <w:rFonts w:cs="Arial"/>
          <w:color w:val="FF0000"/>
        </w:rPr>
        <w:t>uuuu</w:t>
      </w:r>
    </w:p>
    <w:p w14:paraId="075A27E1" w14:textId="77777777" w:rsidR="00E44F5B" w:rsidRPr="00DE62DB" w:rsidRDefault="00F72D85" w:rsidP="009C681D">
      <w:pPr>
        <w:pStyle w:val="Textoindependiente"/>
        <w:spacing w:before="120"/>
        <w:rPr>
          <w:rFonts w:cs="Arial"/>
        </w:rPr>
      </w:pPr>
      <w:r>
        <w:rPr>
          <w:rFonts w:cs="Arial"/>
          <w:b/>
        </w:rPr>
        <w:t>Teléfono:</w:t>
      </w:r>
      <w:r>
        <w:rPr>
          <w:rFonts w:cs="Arial"/>
        </w:rPr>
        <w:t xml:space="preserve"> </w:t>
      </w:r>
      <w:r w:rsidR="00242B1B" w:rsidRPr="00242B1B">
        <w:rPr>
          <w:rFonts w:cs="Arial"/>
        </w:rPr>
        <w:t>2001-</w:t>
      </w:r>
      <w:r w:rsidR="00DE62DB" w:rsidRPr="00DE62DB">
        <w:rPr>
          <w:rFonts w:cs="Arial"/>
          <w:color w:val="FF0000"/>
        </w:rPr>
        <w:t>####</w:t>
      </w:r>
      <w:r w:rsidR="00242B1B" w:rsidRPr="00242B1B">
        <w:rPr>
          <w:rFonts w:cs="Arial"/>
        </w:rPr>
        <w:t xml:space="preserve"> / 2002-</w:t>
      </w:r>
      <w:r w:rsidR="00DE62DB" w:rsidRPr="00DE62DB">
        <w:rPr>
          <w:rFonts w:cs="Arial"/>
          <w:color w:val="FF0000"/>
        </w:rPr>
        <w:t>####</w:t>
      </w:r>
      <w:r w:rsidR="00E43BFD">
        <w:rPr>
          <w:rFonts w:cs="Arial"/>
        </w:rPr>
        <w:t xml:space="preserve">                   </w:t>
      </w:r>
      <w:r>
        <w:rPr>
          <w:rFonts w:cs="Arial"/>
          <w:b/>
        </w:rPr>
        <w:t xml:space="preserve">Email: </w:t>
      </w:r>
      <w:r w:rsidR="00242B1B" w:rsidRPr="00DE62DB">
        <w:rPr>
          <w:rFonts w:cs="Arial"/>
          <w:color w:val="FF0000"/>
        </w:rPr>
        <w:t>RMelendezPo@ice.go.cr</w:t>
      </w:r>
    </w:p>
    <w:sectPr w:rsidR="00E44F5B" w:rsidRPr="00DE62DB" w:rsidSect="00F77C50">
      <w:footerReference w:type="default" r:id="rId15"/>
      <w:footerReference w:type="first" r:id="rId16"/>
      <w:pgSz w:w="12240" w:h="15840"/>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 mena navarro" w:date="2018-05-22T22:46:00Z" w:initials="smn">
    <w:p w14:paraId="6F2E78F3" w14:textId="77777777" w:rsidR="00DD2DD4" w:rsidRDefault="00DD2DD4">
      <w:pPr>
        <w:pStyle w:val="Textocomentario"/>
      </w:pPr>
      <w:r>
        <w:rPr>
          <w:rStyle w:val="Refdecomentario"/>
        </w:rPr>
        <w:annotationRef/>
      </w:r>
      <w:r>
        <w:t xml:space="preserve">Hasta el final se decide un título para el proyecto. </w:t>
      </w:r>
    </w:p>
    <w:p w14:paraId="64E2E960" w14:textId="77777777" w:rsidR="00DD2DD4" w:rsidRDefault="00DD2DD4">
      <w:pPr>
        <w:pStyle w:val="Textocomentario"/>
      </w:pPr>
      <w:r>
        <w:t>Las letras rojas son para ayudarme yo, para resaltar lo importante.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2E9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BD67C" w14:textId="77777777" w:rsidR="000F4F01" w:rsidRDefault="000F4F01" w:rsidP="006D634E">
      <w:pPr>
        <w:spacing w:after="0" w:line="240" w:lineRule="auto"/>
      </w:pPr>
      <w:r>
        <w:separator/>
      </w:r>
    </w:p>
  </w:endnote>
  <w:endnote w:type="continuationSeparator" w:id="0">
    <w:p w14:paraId="18A6ACC8" w14:textId="77777777" w:rsidR="000F4F01" w:rsidRDefault="000F4F01" w:rsidP="006D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404289"/>
      <w:docPartObj>
        <w:docPartGallery w:val="Page Numbers (Bottom of Page)"/>
        <w:docPartUnique/>
      </w:docPartObj>
    </w:sdtPr>
    <w:sdtEndPr/>
    <w:sdtContent>
      <w:p w14:paraId="2783CD61" w14:textId="2F04D6FC" w:rsidR="00DD2DD4" w:rsidRDefault="00DD2DD4">
        <w:pPr>
          <w:pStyle w:val="Piedepgina"/>
          <w:jc w:val="right"/>
        </w:pPr>
        <w:r>
          <w:fldChar w:fldCharType="begin"/>
        </w:r>
        <w:r>
          <w:instrText>PAGE   \* MERGEFORMAT</w:instrText>
        </w:r>
        <w:r>
          <w:fldChar w:fldCharType="separate"/>
        </w:r>
        <w:r w:rsidR="00354094" w:rsidRPr="00354094">
          <w:rPr>
            <w:noProof/>
            <w:lang w:val="es-ES"/>
          </w:rPr>
          <w:t>7</w:t>
        </w:r>
        <w:r>
          <w:fldChar w:fldCharType="end"/>
        </w:r>
      </w:p>
    </w:sdtContent>
  </w:sdt>
  <w:p w14:paraId="066ADA95" w14:textId="77777777" w:rsidR="00DD2DD4" w:rsidRDefault="00DD2D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1D6C4" w14:textId="77777777" w:rsidR="00DD2DD4" w:rsidRDefault="00DD2DD4">
    <w:pPr>
      <w:pStyle w:val="Piedepgina"/>
      <w:jc w:val="right"/>
    </w:pPr>
  </w:p>
  <w:p w14:paraId="04B8E3F0" w14:textId="77777777" w:rsidR="00DD2DD4" w:rsidRDefault="00DD2DD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7F3A5" w14:textId="77777777" w:rsidR="000F4F01" w:rsidRDefault="000F4F01" w:rsidP="006D634E">
      <w:pPr>
        <w:spacing w:after="0" w:line="240" w:lineRule="auto"/>
      </w:pPr>
      <w:r>
        <w:separator/>
      </w:r>
    </w:p>
  </w:footnote>
  <w:footnote w:type="continuationSeparator" w:id="0">
    <w:p w14:paraId="1CC06C2E" w14:textId="77777777" w:rsidR="000F4F01" w:rsidRDefault="000F4F01" w:rsidP="006D6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AAB"/>
    <w:multiLevelType w:val="hybridMultilevel"/>
    <w:tmpl w:val="CC546B30"/>
    <w:lvl w:ilvl="0" w:tplc="D8920B3E">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F03AD9"/>
    <w:multiLevelType w:val="multilevel"/>
    <w:tmpl w:val="A112C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09EF"/>
    <w:multiLevelType w:val="hybridMultilevel"/>
    <w:tmpl w:val="CC2A10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C03C5A"/>
    <w:multiLevelType w:val="hybridMultilevel"/>
    <w:tmpl w:val="961422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4700432"/>
    <w:multiLevelType w:val="multilevel"/>
    <w:tmpl w:val="4D12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71FE0"/>
    <w:multiLevelType w:val="hybridMultilevel"/>
    <w:tmpl w:val="9E9087C0"/>
    <w:lvl w:ilvl="0" w:tplc="30DE1DAC">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B493AC0"/>
    <w:multiLevelType w:val="multilevel"/>
    <w:tmpl w:val="19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A16D1"/>
    <w:multiLevelType w:val="hybridMultilevel"/>
    <w:tmpl w:val="32A2B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CC66E24"/>
    <w:multiLevelType w:val="hybridMultilevel"/>
    <w:tmpl w:val="72C8C76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B961E96"/>
    <w:multiLevelType w:val="multilevel"/>
    <w:tmpl w:val="21E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B511A"/>
    <w:multiLevelType w:val="multilevel"/>
    <w:tmpl w:val="1CB0F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32D0"/>
    <w:multiLevelType w:val="hybridMultilevel"/>
    <w:tmpl w:val="7FAED8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8CA2820"/>
    <w:multiLevelType w:val="multilevel"/>
    <w:tmpl w:val="268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42CAE"/>
    <w:multiLevelType w:val="hybridMultilevel"/>
    <w:tmpl w:val="5D4224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EAB09A0"/>
    <w:multiLevelType w:val="multilevel"/>
    <w:tmpl w:val="C89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E753E"/>
    <w:multiLevelType w:val="hybridMultilevel"/>
    <w:tmpl w:val="3B2ED4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35049F7"/>
    <w:multiLevelType w:val="hybridMultilevel"/>
    <w:tmpl w:val="97ECD5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D482A62"/>
    <w:multiLevelType w:val="multilevel"/>
    <w:tmpl w:val="47F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A31F6"/>
    <w:multiLevelType w:val="hybridMultilevel"/>
    <w:tmpl w:val="D6FE67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78371B99"/>
    <w:multiLevelType w:val="hybridMultilevel"/>
    <w:tmpl w:val="C75EF908"/>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1"/>
  </w:num>
  <w:num w:numId="2">
    <w:abstractNumId w:val="18"/>
  </w:num>
  <w:num w:numId="3">
    <w:abstractNumId w:val="16"/>
  </w:num>
  <w:num w:numId="4">
    <w:abstractNumId w:val="7"/>
  </w:num>
  <w:num w:numId="5">
    <w:abstractNumId w:val="2"/>
  </w:num>
  <w:num w:numId="6">
    <w:abstractNumId w:val="13"/>
  </w:num>
  <w:num w:numId="7">
    <w:abstractNumId w:val="17"/>
  </w:num>
  <w:num w:numId="8">
    <w:abstractNumId w:val="14"/>
  </w:num>
  <w:num w:numId="9">
    <w:abstractNumId w:val="6"/>
  </w:num>
  <w:num w:numId="10">
    <w:abstractNumId w:val="12"/>
  </w:num>
  <w:num w:numId="11">
    <w:abstractNumId w:val="8"/>
  </w:num>
  <w:num w:numId="12">
    <w:abstractNumId w:val="9"/>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0"/>
  </w:num>
  <w:num w:numId="17">
    <w:abstractNumId w:val="15"/>
  </w:num>
  <w:num w:numId="18">
    <w:abstractNumId w:val="19"/>
  </w:num>
  <w:num w:numId="19">
    <w:abstractNumId w:val="5"/>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mena navarro">
    <w15:presenceInfo w15:providerId="Windows Live" w15:userId="d27754da7bfb4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D6"/>
    <w:rsid w:val="000131EF"/>
    <w:rsid w:val="00022D68"/>
    <w:rsid w:val="00030852"/>
    <w:rsid w:val="000534ED"/>
    <w:rsid w:val="00080E1D"/>
    <w:rsid w:val="000819B9"/>
    <w:rsid w:val="00097204"/>
    <w:rsid w:val="000978DE"/>
    <w:rsid w:val="000A0AA8"/>
    <w:rsid w:val="000C03BB"/>
    <w:rsid w:val="000C3F3A"/>
    <w:rsid w:val="000C57EA"/>
    <w:rsid w:val="000D4408"/>
    <w:rsid w:val="000E0D59"/>
    <w:rsid w:val="000E1C62"/>
    <w:rsid w:val="000F4F01"/>
    <w:rsid w:val="000F6741"/>
    <w:rsid w:val="00103176"/>
    <w:rsid w:val="00111BD0"/>
    <w:rsid w:val="00142518"/>
    <w:rsid w:val="00143915"/>
    <w:rsid w:val="00145D6F"/>
    <w:rsid w:val="001462ED"/>
    <w:rsid w:val="001465C2"/>
    <w:rsid w:val="0015239C"/>
    <w:rsid w:val="0015554A"/>
    <w:rsid w:val="001614B4"/>
    <w:rsid w:val="0016416C"/>
    <w:rsid w:val="0016787C"/>
    <w:rsid w:val="001733CE"/>
    <w:rsid w:val="00177A4D"/>
    <w:rsid w:val="00196CA6"/>
    <w:rsid w:val="001A0C5E"/>
    <w:rsid w:val="001A17F9"/>
    <w:rsid w:val="001A4CD4"/>
    <w:rsid w:val="001A75AB"/>
    <w:rsid w:val="001B0D1F"/>
    <w:rsid w:val="001B28A4"/>
    <w:rsid w:val="001B704B"/>
    <w:rsid w:val="001B798F"/>
    <w:rsid w:val="001C1C2A"/>
    <w:rsid w:val="001C7A83"/>
    <w:rsid w:val="001D7077"/>
    <w:rsid w:val="001D7390"/>
    <w:rsid w:val="001F13D8"/>
    <w:rsid w:val="001F6425"/>
    <w:rsid w:val="001F705A"/>
    <w:rsid w:val="0020400B"/>
    <w:rsid w:val="00204A2B"/>
    <w:rsid w:val="00215336"/>
    <w:rsid w:val="0022010F"/>
    <w:rsid w:val="00226EA0"/>
    <w:rsid w:val="00233F5E"/>
    <w:rsid w:val="00242B1B"/>
    <w:rsid w:val="00245EE8"/>
    <w:rsid w:val="0025050B"/>
    <w:rsid w:val="00262A87"/>
    <w:rsid w:val="00271EAB"/>
    <w:rsid w:val="00276A81"/>
    <w:rsid w:val="002950BD"/>
    <w:rsid w:val="002B7F49"/>
    <w:rsid w:val="002C45FE"/>
    <w:rsid w:val="002E73A8"/>
    <w:rsid w:val="002F517B"/>
    <w:rsid w:val="00303256"/>
    <w:rsid w:val="00316DF7"/>
    <w:rsid w:val="00317414"/>
    <w:rsid w:val="003179F1"/>
    <w:rsid w:val="00325796"/>
    <w:rsid w:val="00326753"/>
    <w:rsid w:val="00335A5E"/>
    <w:rsid w:val="0033781F"/>
    <w:rsid w:val="00343783"/>
    <w:rsid w:val="00354094"/>
    <w:rsid w:val="00363C43"/>
    <w:rsid w:val="00363F97"/>
    <w:rsid w:val="00367680"/>
    <w:rsid w:val="00371BD6"/>
    <w:rsid w:val="00374DF2"/>
    <w:rsid w:val="0037586D"/>
    <w:rsid w:val="00381E3A"/>
    <w:rsid w:val="00385324"/>
    <w:rsid w:val="00392B45"/>
    <w:rsid w:val="003B5BD8"/>
    <w:rsid w:val="003B6638"/>
    <w:rsid w:val="003D009A"/>
    <w:rsid w:val="003D3064"/>
    <w:rsid w:val="003D4C8E"/>
    <w:rsid w:val="003E0639"/>
    <w:rsid w:val="003E41F7"/>
    <w:rsid w:val="00403FD8"/>
    <w:rsid w:val="004113C0"/>
    <w:rsid w:val="00425D89"/>
    <w:rsid w:val="0042777A"/>
    <w:rsid w:val="00430BCD"/>
    <w:rsid w:val="004325B3"/>
    <w:rsid w:val="00432C49"/>
    <w:rsid w:val="00433C21"/>
    <w:rsid w:val="00435400"/>
    <w:rsid w:val="00436A14"/>
    <w:rsid w:val="00437880"/>
    <w:rsid w:val="004410E5"/>
    <w:rsid w:val="00447F47"/>
    <w:rsid w:val="00450F34"/>
    <w:rsid w:val="00480566"/>
    <w:rsid w:val="00491EE1"/>
    <w:rsid w:val="0049709C"/>
    <w:rsid w:val="004A0778"/>
    <w:rsid w:val="004A1686"/>
    <w:rsid w:val="004B08F6"/>
    <w:rsid w:val="004C07F0"/>
    <w:rsid w:val="004C4B29"/>
    <w:rsid w:val="004D1399"/>
    <w:rsid w:val="004E0A1A"/>
    <w:rsid w:val="00511CB1"/>
    <w:rsid w:val="0054589A"/>
    <w:rsid w:val="00546C2F"/>
    <w:rsid w:val="00550BDC"/>
    <w:rsid w:val="00553296"/>
    <w:rsid w:val="0057343B"/>
    <w:rsid w:val="00580635"/>
    <w:rsid w:val="00580B01"/>
    <w:rsid w:val="00586120"/>
    <w:rsid w:val="00591C8F"/>
    <w:rsid w:val="00592C78"/>
    <w:rsid w:val="00593248"/>
    <w:rsid w:val="0059414A"/>
    <w:rsid w:val="005A3488"/>
    <w:rsid w:val="005A6F35"/>
    <w:rsid w:val="005B7DD2"/>
    <w:rsid w:val="005C6E85"/>
    <w:rsid w:val="005D50E3"/>
    <w:rsid w:val="005F0CF7"/>
    <w:rsid w:val="00601301"/>
    <w:rsid w:val="0060217D"/>
    <w:rsid w:val="00603201"/>
    <w:rsid w:val="006042CA"/>
    <w:rsid w:val="0060460A"/>
    <w:rsid w:val="00613324"/>
    <w:rsid w:val="00636AD4"/>
    <w:rsid w:val="0063794D"/>
    <w:rsid w:val="00650D0E"/>
    <w:rsid w:val="00652581"/>
    <w:rsid w:val="0065368E"/>
    <w:rsid w:val="0065383D"/>
    <w:rsid w:val="00660455"/>
    <w:rsid w:val="006729CF"/>
    <w:rsid w:val="00675517"/>
    <w:rsid w:val="006A3E3D"/>
    <w:rsid w:val="006A6722"/>
    <w:rsid w:val="006B7BF4"/>
    <w:rsid w:val="006C3266"/>
    <w:rsid w:val="006D3BF4"/>
    <w:rsid w:val="006D634E"/>
    <w:rsid w:val="006D73C1"/>
    <w:rsid w:val="006D74A8"/>
    <w:rsid w:val="006D7D98"/>
    <w:rsid w:val="006E70C3"/>
    <w:rsid w:val="0071071C"/>
    <w:rsid w:val="007123C4"/>
    <w:rsid w:val="007224C4"/>
    <w:rsid w:val="00725DE1"/>
    <w:rsid w:val="007267F0"/>
    <w:rsid w:val="0073247C"/>
    <w:rsid w:val="00732517"/>
    <w:rsid w:val="00734CE0"/>
    <w:rsid w:val="0074409D"/>
    <w:rsid w:val="00773AE0"/>
    <w:rsid w:val="0077609D"/>
    <w:rsid w:val="007808D3"/>
    <w:rsid w:val="007829FE"/>
    <w:rsid w:val="00791F49"/>
    <w:rsid w:val="007A13DD"/>
    <w:rsid w:val="007A187C"/>
    <w:rsid w:val="007A535D"/>
    <w:rsid w:val="007B291B"/>
    <w:rsid w:val="007B4F71"/>
    <w:rsid w:val="007B7497"/>
    <w:rsid w:val="007C772D"/>
    <w:rsid w:val="007D3B5B"/>
    <w:rsid w:val="007D5B30"/>
    <w:rsid w:val="007E11DD"/>
    <w:rsid w:val="007E7A9F"/>
    <w:rsid w:val="007F4035"/>
    <w:rsid w:val="00805B09"/>
    <w:rsid w:val="0081750C"/>
    <w:rsid w:val="00826352"/>
    <w:rsid w:val="00833A35"/>
    <w:rsid w:val="00840694"/>
    <w:rsid w:val="00845F14"/>
    <w:rsid w:val="00845F8F"/>
    <w:rsid w:val="00867C37"/>
    <w:rsid w:val="008730BE"/>
    <w:rsid w:val="00884E02"/>
    <w:rsid w:val="008A3DFC"/>
    <w:rsid w:val="008B67E0"/>
    <w:rsid w:val="008B6B7E"/>
    <w:rsid w:val="008C504D"/>
    <w:rsid w:val="008D0A9E"/>
    <w:rsid w:val="008E24D1"/>
    <w:rsid w:val="008E6513"/>
    <w:rsid w:val="008E7CBA"/>
    <w:rsid w:val="00906F09"/>
    <w:rsid w:val="00911B38"/>
    <w:rsid w:val="009163AA"/>
    <w:rsid w:val="00917C81"/>
    <w:rsid w:val="00927C33"/>
    <w:rsid w:val="009373AA"/>
    <w:rsid w:val="00944F8B"/>
    <w:rsid w:val="0095215C"/>
    <w:rsid w:val="00965543"/>
    <w:rsid w:val="0096645C"/>
    <w:rsid w:val="009725DD"/>
    <w:rsid w:val="00974E5E"/>
    <w:rsid w:val="00975924"/>
    <w:rsid w:val="00975C4B"/>
    <w:rsid w:val="00982BDB"/>
    <w:rsid w:val="009876A5"/>
    <w:rsid w:val="00991881"/>
    <w:rsid w:val="00993594"/>
    <w:rsid w:val="009A033D"/>
    <w:rsid w:val="009A10EC"/>
    <w:rsid w:val="009A56CC"/>
    <w:rsid w:val="009A696D"/>
    <w:rsid w:val="009A7232"/>
    <w:rsid w:val="009B0D95"/>
    <w:rsid w:val="009B2DF7"/>
    <w:rsid w:val="009B40E5"/>
    <w:rsid w:val="009B5281"/>
    <w:rsid w:val="009C1DF7"/>
    <w:rsid w:val="009C681D"/>
    <w:rsid w:val="009D01F3"/>
    <w:rsid w:val="009D2726"/>
    <w:rsid w:val="009E104C"/>
    <w:rsid w:val="009E799B"/>
    <w:rsid w:val="009F3579"/>
    <w:rsid w:val="00A1432D"/>
    <w:rsid w:val="00A242DC"/>
    <w:rsid w:val="00A30013"/>
    <w:rsid w:val="00A408FF"/>
    <w:rsid w:val="00A46570"/>
    <w:rsid w:val="00A5084E"/>
    <w:rsid w:val="00A715DD"/>
    <w:rsid w:val="00A7243A"/>
    <w:rsid w:val="00A74D9A"/>
    <w:rsid w:val="00A75A6C"/>
    <w:rsid w:val="00A7602D"/>
    <w:rsid w:val="00A85E52"/>
    <w:rsid w:val="00A909AA"/>
    <w:rsid w:val="00AA6B3D"/>
    <w:rsid w:val="00AB4848"/>
    <w:rsid w:val="00AD18C2"/>
    <w:rsid w:val="00AD53C1"/>
    <w:rsid w:val="00AD5913"/>
    <w:rsid w:val="00AD63C2"/>
    <w:rsid w:val="00AE2FCD"/>
    <w:rsid w:val="00AE58D3"/>
    <w:rsid w:val="00AF3DCF"/>
    <w:rsid w:val="00AF6AA2"/>
    <w:rsid w:val="00B13CA7"/>
    <w:rsid w:val="00B17B4B"/>
    <w:rsid w:val="00B41AF7"/>
    <w:rsid w:val="00B475E8"/>
    <w:rsid w:val="00B50B9E"/>
    <w:rsid w:val="00B6224A"/>
    <w:rsid w:val="00B71056"/>
    <w:rsid w:val="00B757DB"/>
    <w:rsid w:val="00B81A5A"/>
    <w:rsid w:val="00B82830"/>
    <w:rsid w:val="00BA6624"/>
    <w:rsid w:val="00BA7BB9"/>
    <w:rsid w:val="00BB76F2"/>
    <w:rsid w:val="00BD3CFD"/>
    <w:rsid w:val="00BE7164"/>
    <w:rsid w:val="00C005DB"/>
    <w:rsid w:val="00C10876"/>
    <w:rsid w:val="00C12CA1"/>
    <w:rsid w:val="00C144C0"/>
    <w:rsid w:val="00C26149"/>
    <w:rsid w:val="00C350E5"/>
    <w:rsid w:val="00C35A3F"/>
    <w:rsid w:val="00C379C5"/>
    <w:rsid w:val="00C47504"/>
    <w:rsid w:val="00C5063E"/>
    <w:rsid w:val="00C77995"/>
    <w:rsid w:val="00C82EC2"/>
    <w:rsid w:val="00C84A58"/>
    <w:rsid w:val="00C92174"/>
    <w:rsid w:val="00C95F15"/>
    <w:rsid w:val="00CA7894"/>
    <w:rsid w:val="00CA7C72"/>
    <w:rsid w:val="00CB1A4E"/>
    <w:rsid w:val="00CC2275"/>
    <w:rsid w:val="00CC5C40"/>
    <w:rsid w:val="00CD1974"/>
    <w:rsid w:val="00CD2ABF"/>
    <w:rsid w:val="00CD6ACF"/>
    <w:rsid w:val="00CE0FC1"/>
    <w:rsid w:val="00CF161A"/>
    <w:rsid w:val="00CF5048"/>
    <w:rsid w:val="00D04DBC"/>
    <w:rsid w:val="00D10D88"/>
    <w:rsid w:val="00D27E6D"/>
    <w:rsid w:val="00D3072D"/>
    <w:rsid w:val="00D36265"/>
    <w:rsid w:val="00D36E0B"/>
    <w:rsid w:val="00D832A3"/>
    <w:rsid w:val="00D927B7"/>
    <w:rsid w:val="00D94B5E"/>
    <w:rsid w:val="00D95461"/>
    <w:rsid w:val="00D958D4"/>
    <w:rsid w:val="00DA041E"/>
    <w:rsid w:val="00DA54DE"/>
    <w:rsid w:val="00DC325E"/>
    <w:rsid w:val="00DD2DD4"/>
    <w:rsid w:val="00DD7670"/>
    <w:rsid w:val="00DE0980"/>
    <w:rsid w:val="00DE2F3C"/>
    <w:rsid w:val="00DE3523"/>
    <w:rsid w:val="00DE62DB"/>
    <w:rsid w:val="00DF5682"/>
    <w:rsid w:val="00E07737"/>
    <w:rsid w:val="00E11AF5"/>
    <w:rsid w:val="00E1528F"/>
    <w:rsid w:val="00E37245"/>
    <w:rsid w:val="00E37E9E"/>
    <w:rsid w:val="00E40A1F"/>
    <w:rsid w:val="00E42BC6"/>
    <w:rsid w:val="00E43BFD"/>
    <w:rsid w:val="00E44F5B"/>
    <w:rsid w:val="00E473A8"/>
    <w:rsid w:val="00E770B4"/>
    <w:rsid w:val="00E86576"/>
    <w:rsid w:val="00E94F28"/>
    <w:rsid w:val="00E975C2"/>
    <w:rsid w:val="00E97924"/>
    <w:rsid w:val="00EA0894"/>
    <w:rsid w:val="00EA2B13"/>
    <w:rsid w:val="00EC1CB3"/>
    <w:rsid w:val="00EC3F9E"/>
    <w:rsid w:val="00ED1FC9"/>
    <w:rsid w:val="00ED45F8"/>
    <w:rsid w:val="00ED613F"/>
    <w:rsid w:val="00EF79B1"/>
    <w:rsid w:val="00EF7F21"/>
    <w:rsid w:val="00F0059F"/>
    <w:rsid w:val="00F06210"/>
    <w:rsid w:val="00F10AB6"/>
    <w:rsid w:val="00F170FD"/>
    <w:rsid w:val="00F1761C"/>
    <w:rsid w:val="00F317BE"/>
    <w:rsid w:val="00F3423A"/>
    <w:rsid w:val="00F366DB"/>
    <w:rsid w:val="00F37332"/>
    <w:rsid w:val="00F37D39"/>
    <w:rsid w:val="00F451AC"/>
    <w:rsid w:val="00F56BE4"/>
    <w:rsid w:val="00F67E1C"/>
    <w:rsid w:val="00F72D85"/>
    <w:rsid w:val="00F73A0F"/>
    <w:rsid w:val="00F77C50"/>
    <w:rsid w:val="00F80D2C"/>
    <w:rsid w:val="00F81332"/>
    <w:rsid w:val="00F921C3"/>
    <w:rsid w:val="00F97C43"/>
    <w:rsid w:val="00FA2828"/>
    <w:rsid w:val="00FB7CE8"/>
    <w:rsid w:val="00FC3695"/>
    <w:rsid w:val="00FC4D30"/>
    <w:rsid w:val="00FE344B"/>
    <w:rsid w:val="00FF1570"/>
    <w:rsid w:val="00FF347A"/>
    <w:rsid w:val="00FF44DB"/>
    <w:rsid w:val="00FF46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496"/>
  <w15:docId w15:val="{A8512B28-65DF-43D3-A114-9D27D315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Descripcin">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5930">
      <w:bodyDiv w:val="1"/>
      <w:marLeft w:val="0"/>
      <w:marRight w:val="0"/>
      <w:marTop w:val="0"/>
      <w:marBottom w:val="0"/>
      <w:divBdr>
        <w:top w:val="none" w:sz="0" w:space="0" w:color="auto"/>
        <w:left w:val="none" w:sz="0" w:space="0" w:color="auto"/>
        <w:bottom w:val="none" w:sz="0" w:space="0" w:color="auto"/>
        <w:right w:val="none" w:sz="0" w:space="0" w:color="auto"/>
      </w:divBdr>
    </w:div>
    <w:div w:id="119498895">
      <w:bodyDiv w:val="1"/>
      <w:marLeft w:val="0"/>
      <w:marRight w:val="0"/>
      <w:marTop w:val="0"/>
      <w:marBottom w:val="0"/>
      <w:divBdr>
        <w:top w:val="none" w:sz="0" w:space="0" w:color="auto"/>
        <w:left w:val="none" w:sz="0" w:space="0" w:color="auto"/>
        <w:bottom w:val="none" w:sz="0" w:space="0" w:color="auto"/>
        <w:right w:val="none" w:sz="0" w:space="0" w:color="auto"/>
      </w:divBdr>
    </w:div>
    <w:div w:id="226689772">
      <w:bodyDiv w:val="1"/>
      <w:marLeft w:val="0"/>
      <w:marRight w:val="0"/>
      <w:marTop w:val="0"/>
      <w:marBottom w:val="0"/>
      <w:divBdr>
        <w:top w:val="none" w:sz="0" w:space="0" w:color="auto"/>
        <w:left w:val="none" w:sz="0" w:space="0" w:color="auto"/>
        <w:bottom w:val="none" w:sz="0" w:space="0" w:color="auto"/>
        <w:right w:val="none" w:sz="0" w:space="0" w:color="auto"/>
      </w:divBdr>
    </w:div>
    <w:div w:id="252671685">
      <w:bodyDiv w:val="1"/>
      <w:marLeft w:val="0"/>
      <w:marRight w:val="0"/>
      <w:marTop w:val="0"/>
      <w:marBottom w:val="0"/>
      <w:divBdr>
        <w:top w:val="none" w:sz="0" w:space="0" w:color="auto"/>
        <w:left w:val="none" w:sz="0" w:space="0" w:color="auto"/>
        <w:bottom w:val="none" w:sz="0" w:space="0" w:color="auto"/>
        <w:right w:val="none" w:sz="0" w:space="0" w:color="auto"/>
      </w:divBdr>
    </w:div>
    <w:div w:id="307517973">
      <w:bodyDiv w:val="1"/>
      <w:marLeft w:val="0"/>
      <w:marRight w:val="0"/>
      <w:marTop w:val="0"/>
      <w:marBottom w:val="0"/>
      <w:divBdr>
        <w:top w:val="none" w:sz="0" w:space="0" w:color="auto"/>
        <w:left w:val="none" w:sz="0" w:space="0" w:color="auto"/>
        <w:bottom w:val="none" w:sz="0" w:space="0" w:color="auto"/>
        <w:right w:val="none" w:sz="0" w:space="0" w:color="auto"/>
      </w:divBdr>
    </w:div>
    <w:div w:id="338234548">
      <w:bodyDiv w:val="1"/>
      <w:marLeft w:val="0"/>
      <w:marRight w:val="0"/>
      <w:marTop w:val="0"/>
      <w:marBottom w:val="0"/>
      <w:divBdr>
        <w:top w:val="none" w:sz="0" w:space="0" w:color="auto"/>
        <w:left w:val="none" w:sz="0" w:space="0" w:color="auto"/>
        <w:bottom w:val="none" w:sz="0" w:space="0" w:color="auto"/>
        <w:right w:val="none" w:sz="0" w:space="0" w:color="auto"/>
      </w:divBdr>
    </w:div>
    <w:div w:id="507061552">
      <w:bodyDiv w:val="1"/>
      <w:marLeft w:val="0"/>
      <w:marRight w:val="0"/>
      <w:marTop w:val="0"/>
      <w:marBottom w:val="0"/>
      <w:divBdr>
        <w:top w:val="none" w:sz="0" w:space="0" w:color="auto"/>
        <w:left w:val="none" w:sz="0" w:space="0" w:color="auto"/>
        <w:bottom w:val="none" w:sz="0" w:space="0" w:color="auto"/>
        <w:right w:val="none" w:sz="0" w:space="0" w:color="auto"/>
      </w:divBdr>
    </w:div>
    <w:div w:id="751466559">
      <w:bodyDiv w:val="1"/>
      <w:marLeft w:val="0"/>
      <w:marRight w:val="0"/>
      <w:marTop w:val="0"/>
      <w:marBottom w:val="0"/>
      <w:divBdr>
        <w:top w:val="none" w:sz="0" w:space="0" w:color="auto"/>
        <w:left w:val="none" w:sz="0" w:space="0" w:color="auto"/>
        <w:bottom w:val="none" w:sz="0" w:space="0" w:color="auto"/>
        <w:right w:val="none" w:sz="0" w:space="0" w:color="auto"/>
      </w:divBdr>
    </w:div>
    <w:div w:id="943656849">
      <w:bodyDiv w:val="1"/>
      <w:marLeft w:val="0"/>
      <w:marRight w:val="0"/>
      <w:marTop w:val="0"/>
      <w:marBottom w:val="0"/>
      <w:divBdr>
        <w:top w:val="none" w:sz="0" w:space="0" w:color="auto"/>
        <w:left w:val="none" w:sz="0" w:space="0" w:color="auto"/>
        <w:bottom w:val="none" w:sz="0" w:space="0" w:color="auto"/>
        <w:right w:val="none" w:sz="0" w:space="0" w:color="auto"/>
      </w:divBdr>
    </w:div>
    <w:div w:id="985159581">
      <w:bodyDiv w:val="1"/>
      <w:marLeft w:val="0"/>
      <w:marRight w:val="0"/>
      <w:marTop w:val="0"/>
      <w:marBottom w:val="0"/>
      <w:divBdr>
        <w:top w:val="none" w:sz="0" w:space="0" w:color="auto"/>
        <w:left w:val="none" w:sz="0" w:space="0" w:color="auto"/>
        <w:bottom w:val="none" w:sz="0" w:space="0" w:color="auto"/>
        <w:right w:val="none" w:sz="0" w:space="0" w:color="auto"/>
      </w:divBdr>
    </w:div>
    <w:div w:id="1107432558">
      <w:bodyDiv w:val="1"/>
      <w:marLeft w:val="0"/>
      <w:marRight w:val="0"/>
      <w:marTop w:val="0"/>
      <w:marBottom w:val="0"/>
      <w:divBdr>
        <w:top w:val="none" w:sz="0" w:space="0" w:color="auto"/>
        <w:left w:val="none" w:sz="0" w:space="0" w:color="auto"/>
        <w:bottom w:val="none" w:sz="0" w:space="0" w:color="auto"/>
        <w:right w:val="none" w:sz="0" w:space="0" w:color="auto"/>
      </w:divBdr>
    </w:div>
    <w:div w:id="1520973684">
      <w:bodyDiv w:val="1"/>
      <w:marLeft w:val="0"/>
      <w:marRight w:val="0"/>
      <w:marTop w:val="0"/>
      <w:marBottom w:val="0"/>
      <w:divBdr>
        <w:top w:val="none" w:sz="0" w:space="0" w:color="auto"/>
        <w:left w:val="none" w:sz="0" w:space="0" w:color="auto"/>
        <w:bottom w:val="none" w:sz="0" w:space="0" w:color="auto"/>
        <w:right w:val="none" w:sz="0" w:space="0" w:color="auto"/>
      </w:divBdr>
    </w:div>
    <w:div w:id="1572691379">
      <w:bodyDiv w:val="1"/>
      <w:marLeft w:val="0"/>
      <w:marRight w:val="0"/>
      <w:marTop w:val="0"/>
      <w:marBottom w:val="0"/>
      <w:divBdr>
        <w:top w:val="none" w:sz="0" w:space="0" w:color="auto"/>
        <w:left w:val="none" w:sz="0" w:space="0" w:color="auto"/>
        <w:bottom w:val="none" w:sz="0" w:space="0" w:color="auto"/>
        <w:right w:val="none" w:sz="0" w:space="0" w:color="auto"/>
      </w:divBdr>
    </w:div>
    <w:div w:id="1585987390">
      <w:bodyDiv w:val="1"/>
      <w:marLeft w:val="0"/>
      <w:marRight w:val="0"/>
      <w:marTop w:val="0"/>
      <w:marBottom w:val="0"/>
      <w:divBdr>
        <w:top w:val="none" w:sz="0" w:space="0" w:color="auto"/>
        <w:left w:val="none" w:sz="0" w:space="0" w:color="auto"/>
        <w:bottom w:val="none" w:sz="0" w:space="0" w:color="auto"/>
        <w:right w:val="none" w:sz="0" w:space="0" w:color="auto"/>
      </w:divBdr>
    </w:div>
    <w:div w:id="1639607353">
      <w:bodyDiv w:val="1"/>
      <w:marLeft w:val="0"/>
      <w:marRight w:val="0"/>
      <w:marTop w:val="0"/>
      <w:marBottom w:val="0"/>
      <w:divBdr>
        <w:top w:val="none" w:sz="0" w:space="0" w:color="auto"/>
        <w:left w:val="none" w:sz="0" w:space="0" w:color="auto"/>
        <w:bottom w:val="none" w:sz="0" w:space="0" w:color="auto"/>
        <w:right w:val="none" w:sz="0" w:space="0" w:color="auto"/>
      </w:divBdr>
    </w:div>
    <w:div w:id="1875194311">
      <w:bodyDiv w:val="1"/>
      <w:marLeft w:val="0"/>
      <w:marRight w:val="0"/>
      <w:marTop w:val="0"/>
      <w:marBottom w:val="0"/>
      <w:divBdr>
        <w:top w:val="none" w:sz="0" w:space="0" w:color="auto"/>
        <w:left w:val="none" w:sz="0" w:space="0" w:color="auto"/>
        <w:bottom w:val="none" w:sz="0" w:space="0" w:color="auto"/>
        <w:right w:val="none" w:sz="0" w:space="0" w:color="auto"/>
      </w:divBdr>
      <w:divsChild>
        <w:div w:id="1161580349">
          <w:marLeft w:val="0"/>
          <w:marRight w:val="0"/>
          <w:marTop w:val="0"/>
          <w:marBottom w:val="0"/>
          <w:divBdr>
            <w:top w:val="none" w:sz="0" w:space="0" w:color="auto"/>
            <w:left w:val="none" w:sz="0" w:space="0" w:color="auto"/>
            <w:bottom w:val="none" w:sz="0" w:space="0" w:color="auto"/>
            <w:right w:val="none" w:sz="0" w:space="0" w:color="auto"/>
          </w:divBdr>
        </w:div>
      </w:divsChild>
    </w:div>
    <w:div w:id="1888957128">
      <w:bodyDiv w:val="1"/>
      <w:marLeft w:val="0"/>
      <w:marRight w:val="0"/>
      <w:marTop w:val="0"/>
      <w:marBottom w:val="0"/>
      <w:divBdr>
        <w:top w:val="none" w:sz="0" w:space="0" w:color="auto"/>
        <w:left w:val="none" w:sz="0" w:space="0" w:color="auto"/>
        <w:bottom w:val="none" w:sz="0" w:space="0" w:color="auto"/>
        <w:right w:val="none" w:sz="0" w:space="0" w:color="auto"/>
      </w:divBdr>
    </w:div>
    <w:div w:id="1890414457">
      <w:bodyDiv w:val="1"/>
      <w:marLeft w:val="0"/>
      <w:marRight w:val="0"/>
      <w:marTop w:val="0"/>
      <w:marBottom w:val="0"/>
      <w:divBdr>
        <w:top w:val="none" w:sz="0" w:space="0" w:color="auto"/>
        <w:left w:val="none" w:sz="0" w:space="0" w:color="auto"/>
        <w:bottom w:val="none" w:sz="0" w:space="0" w:color="auto"/>
        <w:right w:val="none" w:sz="0" w:space="0" w:color="auto"/>
      </w:divBdr>
    </w:div>
    <w:div w:id="2105226527">
      <w:bodyDiv w:val="1"/>
      <w:marLeft w:val="0"/>
      <w:marRight w:val="0"/>
      <w:marTop w:val="0"/>
      <w:marBottom w:val="0"/>
      <w:divBdr>
        <w:top w:val="none" w:sz="0" w:space="0" w:color="auto"/>
        <w:left w:val="none" w:sz="0" w:space="0" w:color="auto"/>
        <w:bottom w:val="none" w:sz="0" w:space="0" w:color="auto"/>
        <w:right w:val="none" w:sz="0" w:space="0" w:color="auto"/>
      </w:divBdr>
      <w:divsChild>
        <w:div w:id="21694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Sol</b:Tag>
    <b:SourceType>InternetSite</b:SourceType>
    <b:Guid>{62D461D6-7CF7-487F-AAF0-DBAEE2401CC0}</b:Guid>
    <b:Title>Linkedin</b:Title>
    <b:URL>https://www.linkedin.com/in/c%C3%A9sar-solano-pati%C3%B1o-8a237933/?trk=public-profile-join-page#experience-section</b:URL>
    <b:Author>
      <b:Author>
        <b:NameList>
          <b:Person>
            <b:Last>Solano</b:Last>
            <b:First>César</b:First>
          </b:Person>
        </b:NameList>
      </b:Author>
    </b:Author>
    <b:RefOrder>2</b:RefOrder>
  </b:Source>
  <b:Source>
    <b:Tag>Con181</b:Tag>
    <b:SourceType>InternetSite</b:SourceType>
    <b:Guid>{225F0B46-255C-4AFA-A7E6-E16B2CEBBAB8}</b:Guid>
    <b:Title>Consultores en agrogestión S.A.</b:Title>
    <b:Author>
      <b:Author>
        <b:Corporate>Consultores en agrogestión S.A.</b:Corporate>
      </b:Author>
    </b:Author>
    <b:URL>http://consultoresagroges.wixsite.com/consuagro</b:URL>
    <b:RefOrder>1</b:RefOrder>
  </b:Source>
  <b:Source>
    <b:Tag>Bar15</b:Tag>
    <b:SourceType>ArticleInAPeriodical</b:SourceType>
    <b:Guid>{E12EC25C-CB84-4BE2-B6F6-94C773D92DA2}</b:Guid>
    <b:Title>Pollo, arroz y lácteos entran en ruta a libre comercio con EE. UU.</b:Title>
    <b:Year>2015</b:Year>
    <b:Month>Julio</b:Month>
    <b:Day>18</b:Day>
    <b:PeriodicalTitle>La Nación</b:PeriodicalTitle>
    <b:Author>
      <b:Author>
        <b:NameList>
          <b:Person>
            <b:Last>Barquero</b:Last>
            <b:First>Marvin</b:First>
          </b:Person>
        </b:NameList>
      </b:Author>
    </b:Author>
    <b:RefOrder>3</b:RefOrder>
  </b:Source>
  <b:Source>
    <b:Tag>Alm13</b:Tag>
    <b:SourceType>DocumentFromInternetSite</b:SourceType>
    <b:Guid>{1764A9E8-1DA0-412A-9C62-8F535223BFE3}</b:Guid>
    <b:Title>Manual de manejo y de alimentación de vacunos II: Manejo y Alimentación de vacas productoras de leche en sistemas intensivos</b:Title>
    <b:InternetSiteTitle>Engormix</b:InternetSiteTitle>
    <b:Year>2013</b:Year>
    <b:Month>Marzo</b:Month>
    <b:Day>3</b:Day>
    <b:URL>https://www.engormix.com/ganaderia-leche/articulos/manual-manejo-alimentacion-vacunos-t29966.htm</b:URL>
    <b:Author>
      <b:Author>
        <b:NameList>
          <b:Person>
            <b:Last> Almeyda</b:Last>
            <b:Middle>José</b:Middle>
          </b:Person>
        </b:NameList>
      </b:Author>
    </b:Author>
    <b:RefOrder>5</b:RefOrder>
  </b:Source>
  <b:Source>
    <b:Tag>Leó17</b:Tag>
    <b:SourceType>InternetSite</b:SourceType>
    <b:Guid>{BA0A2554-072F-40D5-BDED-BE29D46EA28F}</b:Guid>
    <b:Title>Eficiencia en la empresa lechera, el costo de producción</b:Title>
    <b:InternetSiteTitle>Engormix</b:InternetSiteTitle>
    <b:Year>2017</b:Year>
    <b:Month>Julio</b:Month>
    <b:Day>17</b:Day>
    <b:URL>https://www.engormix.com/ganaderia-leche/articulos/eficiencia-empresa-lechera-costo-t40957.htm</b:URL>
    <b:Author>
      <b:Author>
        <b:NameList>
          <b:Person>
            <b:Last>León</b:Last>
            <b:First>Héctor</b:First>
          </b:Person>
        </b:NameList>
      </b:Author>
    </b:Author>
    <b:RefOrder>4</b:RefOrder>
  </b:Source>
  <b:Source>
    <b:Tag>Ste13</b:Tag>
    <b:SourceType>Patent</b:SourceType>
    <b:Guid>{EFAE9B7B-8A97-42E4-944F-B98517F858A2}</b:Guid>
    <b:Year>2013</b:Year>
    <b:Author>
      <b:Inventor>
        <b:NameList>
          <b:Person>
            <b:Last>Bachman</b:Last>
            <b:First>Stephen</b:First>
            <b:Middle>E.</b:Middle>
          </b:Person>
          <b:Person>
            <b:Last>Hubbert</b:Last>
            <b:First>Michael</b:First>
            <b:Middle>E.</b:Middle>
          </b:Person>
          <b:Person>
            <b:Last>Garcia</b:Last>
            <b:First>Dale</b:First>
          </b:Person>
          <b:Person>
            <b:Last>Brunson</b:Last>
            <b:First>Michael</b:First>
            <b:Middle>L. RayTroy</b:Middle>
          </b:Person>
        </b:NameList>
      </b:Inventor>
    </b:Author>
    <b:CountryRegion>Estados Unidos</b:CountryRegion>
    <b:PatentNumber>US20130092087A1</b:PatentNumber>
    <b:RefOrder>6</b:RefOrder>
  </b:Source>
</b:Sources>
</file>

<file path=customXml/itemProps1.xml><?xml version="1.0" encoding="utf-8"?>
<ds:datastoreItem xmlns:ds="http://schemas.openxmlformats.org/officeDocument/2006/customXml" ds:itemID="{633DAC00-41E1-4BDA-90B6-AFE93D8D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20</Pages>
  <Words>2690</Words>
  <Characters>14797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Meléndez Poltronieri Roger Stuart</dc:creator>
  <cp:lastModifiedBy>steve mena navarro</cp:lastModifiedBy>
  <cp:revision>54</cp:revision>
  <cp:lastPrinted>2015-10-26T04:55:00Z</cp:lastPrinted>
  <dcterms:created xsi:type="dcterms:W3CDTF">2018-02-19T01:07:00Z</dcterms:created>
  <dcterms:modified xsi:type="dcterms:W3CDTF">2018-06-07T03:33:00Z</dcterms:modified>
</cp:coreProperties>
</file>